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E7998" w14:textId="77777777" w:rsidR="00E76605" w:rsidRDefault="00E76605">
      <w:pPr>
        <w:pStyle w:val="APIndexField"/>
        <w:spacing w:before="120"/>
      </w:pPr>
      <w:del w:id="0" w:author="Jenna M. Walaszek" w:date="2024-06-28T11:31:00Z">
        <w:r w:rsidDel="006433C5">
          <w:delText xml:space="preserve">Index </w:delText>
        </w:r>
        <w:r w:rsidDel="006433C5">
          <w:rPr>
            <w:u w:val="single"/>
          </w:rPr>
          <w:fldChar w:fldCharType="begin"/>
        </w:r>
        <w:r w:rsidDel="006433C5">
          <w:rPr>
            <w:u w:val="single"/>
          </w:rPr>
          <w:delInstrText>DOCPROPERTY PPC_Workpaper_Reference\*MERGEFORMAT</w:delInstrText>
        </w:r>
        <w:r w:rsidDel="006433C5">
          <w:rPr>
            <w:u w:val="single"/>
          </w:rPr>
          <w:fldChar w:fldCharType="separate"/>
        </w:r>
        <w:r w:rsidR="00AD6A4A" w:rsidDel="006433C5">
          <w:rPr>
            <w:u w:val="single"/>
          </w:rPr>
          <w:delText>WPRef</w:delText>
        </w:r>
        <w:r w:rsidDel="006433C5">
          <w:rPr>
            <w:u w:val="single"/>
          </w:rPr>
          <w:fldChar w:fldCharType="end"/>
        </w:r>
      </w:del>
    </w:p>
    <w:p w14:paraId="4BBB759D" w14:textId="77777777" w:rsidR="00E76605" w:rsidRDefault="00E76605">
      <w:pPr>
        <w:pStyle w:val="PATitle"/>
      </w:pPr>
      <w:r>
        <w:t>AP-10: Audit Program for General Planning Procedures</w:t>
      </w:r>
    </w:p>
    <w:tbl>
      <w:tblPr>
        <w:tblW w:w="10080" w:type="dxa"/>
        <w:tblCellMar>
          <w:left w:w="0" w:type="dxa"/>
          <w:right w:w="0" w:type="dxa"/>
        </w:tblCellMar>
        <w:tblLook w:val="04A0" w:firstRow="1" w:lastRow="0" w:firstColumn="1" w:lastColumn="0" w:noHBand="0" w:noVBand="1"/>
        <w:tblPrChange w:id="1" w:author="Story S. Shaw" w:date="2025-08-05T00:13:00Z" w16du:dateUtc="2025-08-05T12:13:00Z">
          <w:tblPr>
            <w:tblW w:w="10080" w:type="dxa"/>
            <w:tblCellMar>
              <w:left w:w="0" w:type="dxa"/>
              <w:right w:w="0" w:type="dxa"/>
            </w:tblCellMar>
            <w:tblLook w:val="04A0" w:firstRow="1" w:lastRow="0" w:firstColumn="1" w:lastColumn="0" w:noHBand="0" w:noVBand="1"/>
          </w:tblPr>
        </w:tblPrChange>
      </w:tblPr>
      <w:tblGrid>
        <w:gridCol w:w="5040"/>
        <w:gridCol w:w="5040"/>
        <w:tblGridChange w:id="2">
          <w:tblGrid>
            <w:gridCol w:w="5040"/>
            <w:gridCol w:w="5040"/>
          </w:tblGrid>
        </w:tblGridChange>
      </w:tblGrid>
      <w:tr w:rsidR="00E76605" w14:paraId="2C5C3A19" w14:textId="77777777" w:rsidTr="002E7328">
        <w:tc>
          <w:tcPr>
            <w:tcW w:w="5040" w:type="dxa"/>
            <w:vAlign w:val="bottom"/>
            <w:hideMark/>
            <w:tcPrChange w:id="3" w:author="Story S. Shaw" w:date="2025-08-05T00:13:00Z" w16du:dateUtc="2025-08-05T12:13:00Z">
              <w:tcPr>
                <w:tcW w:w="5040" w:type="dxa"/>
                <w:vAlign w:val="bottom"/>
                <w:hideMark/>
              </w:tcPr>
            </w:tcPrChange>
          </w:tcPr>
          <w:p w14:paraId="719BE71E" w14:textId="77777777" w:rsidR="00E76605" w:rsidRDefault="00E76605">
            <w:pPr>
              <w:pStyle w:val="PACellText"/>
            </w:pPr>
            <w:r>
              <w:t>Entity's Name:</w:t>
            </w:r>
            <w:r>
              <w:fldChar w:fldCharType="begin"/>
            </w:r>
            <w:r>
              <w:instrText xml:space="preserve"> MACROBUTTON PPC_GetClientName Komax Corporation 401(k) Retirement Plan </w:instrText>
            </w:r>
            <w:r>
              <w:fldChar w:fldCharType="end"/>
            </w:r>
          </w:p>
        </w:tc>
        <w:tc>
          <w:tcPr>
            <w:tcW w:w="5040" w:type="dxa"/>
            <w:vAlign w:val="bottom"/>
            <w:hideMark/>
            <w:tcPrChange w:id="4" w:author="Story S. Shaw" w:date="2025-08-05T00:13:00Z" w16du:dateUtc="2025-08-05T12:13:00Z">
              <w:tcPr>
                <w:tcW w:w="5040" w:type="dxa"/>
                <w:vAlign w:val="bottom"/>
                <w:hideMark/>
              </w:tcPr>
            </w:tcPrChange>
          </w:tcPr>
          <w:p w14:paraId="04FE56FF" w14:textId="39EFD81A" w:rsidR="00E76605" w:rsidRDefault="00E76605">
            <w:pPr>
              <w:pStyle w:val="PACellText"/>
            </w:pPr>
            <w:r>
              <w:t>Balance Sheet Date:</w:t>
            </w:r>
            <w:r>
              <w:fldChar w:fldCharType="begin"/>
            </w:r>
            <w:r w:rsidR="00680F16">
              <w:instrText>MACROBUTTON PPC_GetBalanceSheetDate 12/31/2024</w:instrText>
            </w:r>
            <w:r>
              <w:fldChar w:fldCharType="end"/>
            </w:r>
          </w:p>
        </w:tc>
      </w:tr>
    </w:tbl>
    <w:p w14:paraId="692D932B" w14:textId="77777777" w:rsidR="00E76605" w:rsidRDefault="00E76605">
      <w:pPr>
        <w:pStyle w:val="PAParaText"/>
      </w:pPr>
    </w:p>
    <w:tbl>
      <w:tblPr>
        <w:tblW w:w="10296" w:type="dxa"/>
        <w:tblBorders>
          <w:top w:val="single" w:sz="4" w:space="0" w:color="auto"/>
          <w:left w:val="single" w:sz="4" w:space="0" w:color="auto"/>
          <w:bottom w:val="single" w:sz="4" w:space="0" w:color="auto"/>
          <w:right w:val="single" w:sz="4" w:space="0" w:color="auto"/>
        </w:tblBorders>
        <w:tblCellMar>
          <w:left w:w="90" w:type="dxa"/>
          <w:right w:w="90" w:type="dxa"/>
        </w:tblCellMar>
        <w:tblLook w:val="04A0" w:firstRow="1" w:lastRow="0" w:firstColumn="1" w:lastColumn="0" w:noHBand="0" w:noVBand="1"/>
        <w:tblPrChange w:id="5" w:author="Story S. Shaw" w:date="2025-08-05T00:13:00Z" w16du:dateUtc="2025-08-05T12:13:00Z">
          <w:tblPr>
            <w:tblW w:w="10296" w:type="dxa"/>
            <w:tblBorders>
              <w:top w:val="single" w:sz="4" w:space="0" w:color="auto"/>
              <w:left w:val="single" w:sz="4" w:space="0" w:color="auto"/>
              <w:bottom w:val="single" w:sz="4" w:space="0" w:color="auto"/>
              <w:right w:val="single" w:sz="4" w:space="0" w:color="auto"/>
            </w:tblBorders>
            <w:tblCellMar>
              <w:left w:w="90" w:type="dxa"/>
              <w:right w:w="90" w:type="dxa"/>
            </w:tblCellMar>
            <w:tblLook w:val="04A0" w:firstRow="1" w:lastRow="0" w:firstColumn="1" w:lastColumn="0" w:noHBand="0" w:noVBand="1"/>
          </w:tblPr>
        </w:tblPrChange>
      </w:tblPr>
      <w:tblGrid>
        <w:gridCol w:w="1270"/>
        <w:gridCol w:w="6440"/>
        <w:gridCol w:w="1280"/>
        <w:gridCol w:w="1306"/>
        <w:tblGridChange w:id="6">
          <w:tblGrid>
            <w:gridCol w:w="1270"/>
            <w:gridCol w:w="6440"/>
            <w:gridCol w:w="1280"/>
            <w:gridCol w:w="1306"/>
          </w:tblGrid>
        </w:tblGridChange>
      </w:tblGrid>
      <w:tr w:rsidR="00E76605" w14:paraId="37EFA84C" w14:textId="77777777" w:rsidTr="002E7328">
        <w:trPr>
          <w:tblHeader/>
          <w:trPrChange w:id="7" w:author="Story S. Shaw" w:date="2025-08-05T00:13:00Z" w16du:dateUtc="2025-08-05T12:13:00Z">
            <w:trPr>
              <w:tblHeader/>
            </w:trPr>
          </w:trPrChange>
        </w:trPr>
        <w:tc>
          <w:tcPr>
            <w:tcW w:w="1270" w:type="dxa"/>
            <w:tcBorders>
              <w:top w:val="single" w:sz="4" w:space="0" w:color="auto"/>
              <w:left w:val="single" w:sz="4" w:space="0" w:color="auto"/>
              <w:bottom w:val="nil"/>
              <w:right w:val="single" w:sz="4" w:space="0" w:color="auto"/>
            </w:tcBorders>
            <w:vAlign w:val="bottom"/>
            <w:hideMark/>
            <w:tcPrChange w:id="8" w:author="Story S. Shaw" w:date="2025-08-05T00:13:00Z" w16du:dateUtc="2025-08-05T12:13:00Z">
              <w:tcPr>
                <w:tcW w:w="1087" w:type="dxa"/>
                <w:tcBorders>
                  <w:top w:val="single" w:sz="4" w:space="0" w:color="auto"/>
                  <w:left w:val="single" w:sz="4" w:space="0" w:color="auto"/>
                  <w:bottom w:val="nil"/>
                  <w:right w:val="single" w:sz="4" w:space="0" w:color="auto"/>
                </w:tcBorders>
                <w:vAlign w:val="bottom"/>
                <w:hideMark/>
              </w:tcPr>
            </w:tcPrChange>
          </w:tcPr>
          <w:p w14:paraId="1473BA68" w14:textId="77777777" w:rsidR="00E76605" w:rsidRDefault="00E76605">
            <w:pPr>
              <w:pStyle w:val="APObjectives"/>
              <w:rPr>
                <w:sz w:val="16"/>
              </w:rPr>
            </w:pPr>
            <w:r>
              <w:rPr>
                <w:sz w:val="16"/>
              </w:rPr>
              <w:t>Audit</w:t>
            </w:r>
            <w:r>
              <w:rPr>
                <w:sz w:val="16"/>
              </w:rPr>
              <w:br/>
              <w:t>Objectives</w:t>
            </w:r>
          </w:p>
        </w:tc>
        <w:tc>
          <w:tcPr>
            <w:tcW w:w="6440" w:type="dxa"/>
            <w:tcBorders>
              <w:top w:val="single" w:sz="4" w:space="0" w:color="auto"/>
              <w:left w:val="single" w:sz="4" w:space="0" w:color="auto"/>
              <w:bottom w:val="nil"/>
              <w:right w:val="single" w:sz="4" w:space="0" w:color="auto"/>
            </w:tcBorders>
            <w:vAlign w:val="bottom"/>
            <w:hideMark/>
            <w:tcPrChange w:id="9" w:author="Story S. Shaw" w:date="2025-08-05T00:13:00Z" w16du:dateUtc="2025-08-05T12:13:00Z">
              <w:tcPr>
                <w:tcW w:w="6791" w:type="dxa"/>
                <w:tcBorders>
                  <w:top w:val="single" w:sz="4" w:space="0" w:color="auto"/>
                  <w:left w:val="single" w:sz="4" w:space="0" w:color="auto"/>
                  <w:bottom w:val="nil"/>
                  <w:right w:val="single" w:sz="4" w:space="0" w:color="auto"/>
                </w:tcBorders>
                <w:vAlign w:val="bottom"/>
                <w:hideMark/>
              </w:tcPr>
            </w:tcPrChange>
          </w:tcPr>
          <w:p w14:paraId="36C2DCD5" w14:textId="77777777" w:rsidR="00E76605" w:rsidRDefault="00E76605">
            <w:pPr>
              <w:pStyle w:val="APContent"/>
              <w:rPr>
                <w:sz w:val="16"/>
              </w:rPr>
            </w:pPr>
            <w:r>
              <w:rPr>
                <w:sz w:val="16"/>
              </w:rPr>
              <w:t>Audit Procedures for Consideration</w:t>
            </w:r>
          </w:p>
        </w:tc>
        <w:tc>
          <w:tcPr>
            <w:tcW w:w="1280" w:type="dxa"/>
            <w:tcBorders>
              <w:top w:val="single" w:sz="4" w:space="0" w:color="auto"/>
              <w:left w:val="single" w:sz="4" w:space="0" w:color="auto"/>
              <w:bottom w:val="nil"/>
              <w:right w:val="single" w:sz="4" w:space="0" w:color="auto"/>
            </w:tcBorders>
            <w:vAlign w:val="bottom"/>
            <w:hideMark/>
            <w:tcPrChange w:id="10" w:author="Story S. Shaw" w:date="2025-08-05T00:13:00Z" w16du:dateUtc="2025-08-05T12:13:00Z">
              <w:tcPr>
                <w:tcW w:w="1209" w:type="dxa"/>
                <w:tcBorders>
                  <w:top w:val="single" w:sz="4" w:space="0" w:color="auto"/>
                  <w:left w:val="single" w:sz="4" w:space="0" w:color="auto"/>
                  <w:bottom w:val="nil"/>
                  <w:right w:val="single" w:sz="4" w:space="0" w:color="auto"/>
                </w:tcBorders>
                <w:vAlign w:val="bottom"/>
                <w:hideMark/>
              </w:tcPr>
            </w:tcPrChange>
          </w:tcPr>
          <w:p w14:paraId="6C9EA1EE" w14:textId="77777777" w:rsidR="00E76605" w:rsidRDefault="00E76605">
            <w:pPr>
              <w:pStyle w:val="APSignoffs"/>
              <w:rPr>
                <w:sz w:val="16"/>
              </w:rPr>
            </w:pPr>
            <w:r>
              <w:rPr>
                <w:sz w:val="16"/>
              </w:rPr>
              <w:t>N/A</w:t>
            </w:r>
            <w:r>
              <w:rPr>
                <w:sz w:val="16"/>
              </w:rPr>
              <w:br/>
              <w:t>Performed by</w:t>
            </w:r>
            <w:r>
              <w:rPr>
                <w:sz w:val="16"/>
              </w:rPr>
              <w:br/>
              <w:t>and Date</w:t>
            </w:r>
          </w:p>
        </w:tc>
        <w:tc>
          <w:tcPr>
            <w:tcW w:w="1306" w:type="dxa"/>
            <w:tcBorders>
              <w:top w:val="single" w:sz="4" w:space="0" w:color="auto"/>
              <w:left w:val="single" w:sz="4" w:space="0" w:color="auto"/>
              <w:bottom w:val="nil"/>
              <w:right w:val="single" w:sz="4" w:space="0" w:color="auto"/>
            </w:tcBorders>
            <w:vAlign w:val="bottom"/>
            <w:hideMark/>
            <w:tcPrChange w:id="11" w:author="Story S. Shaw" w:date="2025-08-05T00:13:00Z" w16du:dateUtc="2025-08-05T12:13:00Z">
              <w:tcPr>
                <w:tcW w:w="1209" w:type="dxa"/>
                <w:tcBorders>
                  <w:top w:val="single" w:sz="4" w:space="0" w:color="auto"/>
                  <w:left w:val="single" w:sz="4" w:space="0" w:color="auto"/>
                  <w:bottom w:val="nil"/>
                  <w:right w:val="single" w:sz="4" w:space="0" w:color="auto"/>
                </w:tcBorders>
                <w:vAlign w:val="bottom"/>
                <w:hideMark/>
              </w:tcPr>
            </w:tcPrChange>
          </w:tcPr>
          <w:p w14:paraId="1CB71D67" w14:textId="77777777" w:rsidR="00E76605" w:rsidRDefault="00E76605">
            <w:pPr>
              <w:pStyle w:val="APWPRefs"/>
              <w:rPr>
                <w:sz w:val="16"/>
              </w:rPr>
            </w:pPr>
            <w:r>
              <w:rPr>
                <w:sz w:val="16"/>
              </w:rPr>
              <w:t>Workpaper</w:t>
            </w:r>
            <w:r>
              <w:rPr>
                <w:sz w:val="16"/>
              </w:rPr>
              <w:br/>
              <w:t>Index</w:t>
            </w:r>
          </w:p>
        </w:tc>
      </w:tr>
      <w:tr w:rsidR="00E76605" w14:paraId="11FEE10A"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0184813" w14:textId="77777777" w:rsidR="00E76605" w:rsidRDefault="00E76605">
            <w:pPr>
              <w:pStyle w:val="PAParaText"/>
            </w:pP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3"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E91B9EC" w14:textId="77777777" w:rsidR="00E76605" w:rsidRPr="00AD6A4A" w:rsidRDefault="00E76605">
            <w:pPr>
              <w:pStyle w:val="aph10"/>
            </w:pPr>
            <w:r w:rsidRPr="00AD6A4A">
              <w:rPr>
                <w:b/>
                <w:bCs/>
              </w:rPr>
              <w:t>AUDIT OBJECTIVES</w:t>
            </w:r>
          </w:p>
        </w:tc>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7967557" w14:textId="77777777" w:rsidR="00E76605" w:rsidRDefault="00E76605">
            <w:pPr>
              <w:pStyle w:val="PAParaText"/>
            </w:pPr>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2207394" w14:textId="77777777" w:rsidR="00E76605" w:rsidRDefault="00E76605">
            <w:pPr>
              <w:pStyle w:val="PAParaText"/>
            </w:pPr>
          </w:p>
        </w:tc>
      </w:tr>
      <w:tr w:rsidR="00E76605" w14:paraId="6EDFC386"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A0C022A" w14:textId="77777777" w:rsidR="00E76605" w:rsidRDefault="00E76605">
            <w:pPr>
              <w:pStyle w:val="PAParaText"/>
            </w:pP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7"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9BBF4AD" w14:textId="77777777" w:rsidR="00E76605" w:rsidRDefault="00E76605">
            <w:pPr>
              <w:pStyle w:val="APObjectiveItem"/>
            </w:pPr>
            <w:bookmarkStart w:id="18" w:name="ppcO635ba39c0b834b249969be41c17d3e9d"/>
            <w:r>
              <w:t>The audit has been properly planned, including developing an audit strategy, making an appropriate assessment of audit risk, and developing an audit plan. When applicable, subsequent changes to planning matters have been appropriately considered and documented. Audit procedures are appropriately performed and documented.</w:t>
            </w:r>
          </w:p>
        </w:tc>
        <w:bookmarkEnd w:id="18"/>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AA66E94" w14:textId="77777777" w:rsidR="00E76605" w:rsidRDefault="00E76605">
            <w:pPr>
              <w:pStyle w:val="PAParaText"/>
            </w:pPr>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DED2CE2" w14:textId="77777777" w:rsidR="00E76605" w:rsidRDefault="00E76605">
            <w:pPr>
              <w:pStyle w:val="PAParaText"/>
            </w:pPr>
          </w:p>
        </w:tc>
      </w:tr>
      <w:tr w:rsidR="00E76605" w14:paraId="23178411"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95CDB53" w14:textId="77777777" w:rsidR="00E76605" w:rsidRDefault="00E76605">
            <w:pPr>
              <w:pStyle w:val="PAParaText"/>
            </w:pP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2"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A56CB82" w14:textId="77777777" w:rsidR="00E76605" w:rsidRDefault="00E76605">
            <w:pPr>
              <w:pStyle w:val="APObjectiveItem"/>
            </w:pPr>
            <w:bookmarkStart w:id="23" w:name="ppcO645ba39c0b834b249969be41c17d3e9d"/>
            <w:r>
              <w:t>Engagement team members have been properly directed and supervised.</w:t>
            </w:r>
          </w:p>
        </w:tc>
        <w:bookmarkEnd w:id="23"/>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EC9F13A" w14:textId="77777777" w:rsidR="00E76605" w:rsidRDefault="00E76605">
            <w:pPr>
              <w:pStyle w:val="PAParaText"/>
            </w:pPr>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437FDFB" w14:textId="77777777" w:rsidR="00E76605" w:rsidRDefault="00E76605">
            <w:pPr>
              <w:pStyle w:val="PAParaText"/>
            </w:pPr>
          </w:p>
        </w:tc>
      </w:tr>
      <w:tr w:rsidR="00E76605" w14:paraId="56BBF88E"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83239A5" w14:textId="77777777" w:rsidR="00E76605" w:rsidRDefault="00E76605">
            <w:pPr>
              <w:pStyle w:val="PAParaText"/>
            </w:pP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7"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9DA54FF" w14:textId="77777777" w:rsidR="00E76605" w:rsidRDefault="00E76605">
            <w:pPr>
              <w:pStyle w:val="APObjectiveItem"/>
            </w:pPr>
            <w:bookmarkStart w:id="28" w:name="ppcO655ba39c0b834b249969be41c17d3e9d"/>
            <w:r>
              <w:t>The audit documentation and planning procedures have been reviewed in accordance with firm policies. Sufficient appropriate audit evidence has been obtained.</w:t>
            </w:r>
          </w:p>
        </w:tc>
        <w:bookmarkEnd w:id="28"/>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7FB7D3F" w14:textId="77777777" w:rsidR="00E76605" w:rsidRDefault="00E76605">
            <w:pPr>
              <w:pStyle w:val="PAParaText"/>
            </w:pPr>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3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600C616" w14:textId="77777777" w:rsidR="00E76605" w:rsidRDefault="00E76605">
            <w:pPr>
              <w:pStyle w:val="PAParaText"/>
            </w:pPr>
          </w:p>
        </w:tc>
      </w:tr>
      <w:tr w:rsidR="00E76605" w14:paraId="66699B40"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3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43B5321" w14:textId="77777777" w:rsidR="00E76605" w:rsidRDefault="00E76605">
            <w:pPr>
              <w:pStyle w:val="PAParaText"/>
            </w:pP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32"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2F0CFE8" w14:textId="77777777" w:rsidR="00E76605" w:rsidRDefault="00E76605">
            <w:pPr>
              <w:pStyle w:val="APObjectiveItem"/>
            </w:pPr>
            <w:bookmarkStart w:id="33" w:name="ppcO665ba39c0b834b249969be41c17d3e9d"/>
            <w:r>
              <w:t>The firm’s quality control procedures for independence and other ethical requirements, client and engagement acceptance and continuance, human resources, and engagement performance have been followed.</w:t>
            </w:r>
          </w:p>
        </w:tc>
        <w:bookmarkEnd w:id="33"/>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3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B64FCF5" w14:textId="77777777" w:rsidR="00E76605" w:rsidRDefault="00E76605">
            <w:pPr>
              <w:pStyle w:val="PAParaText"/>
            </w:pPr>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3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C48F848" w14:textId="77777777" w:rsidR="00E76605" w:rsidRDefault="00E76605">
            <w:pPr>
              <w:pStyle w:val="PAParaText"/>
            </w:pPr>
          </w:p>
        </w:tc>
      </w:tr>
      <w:tr w:rsidR="00E76605" w14:paraId="43100DF7" w14:textId="77777777" w:rsidTr="002E7328">
        <w:tc>
          <w:tcPr>
            <w:tcW w:w="1270" w:type="dxa"/>
            <w:tcBorders>
              <w:top w:val="nil"/>
              <w:left w:val="single" w:sz="4" w:space="0" w:color="auto"/>
              <w:bottom w:val="nil"/>
              <w:right w:val="single" w:sz="4" w:space="0" w:color="auto"/>
            </w:tcBorders>
            <w:vAlign w:val="bottom"/>
            <w:hideMark/>
            <w:tcPrChange w:id="36" w:author="Story S. Shaw" w:date="2025-08-05T00:13:00Z" w16du:dateUtc="2025-08-05T12:13:00Z">
              <w:tcPr>
                <w:tcW w:w="1080" w:type="dxa"/>
                <w:tcBorders>
                  <w:top w:val="nil"/>
                  <w:left w:val="single" w:sz="4" w:space="0" w:color="auto"/>
                  <w:bottom w:val="nil"/>
                  <w:right w:val="single" w:sz="4" w:space="0" w:color="auto"/>
                </w:tcBorders>
                <w:vAlign w:val="bottom"/>
                <w:hideMark/>
              </w:tcPr>
            </w:tcPrChange>
          </w:tcPr>
          <w:p w14:paraId="7C75CFD2" w14:textId="77777777" w:rsidR="00E76605" w:rsidRDefault="00E76605">
            <w:pPr>
              <w:pStyle w:val="PAParaText"/>
            </w:pPr>
          </w:p>
        </w:tc>
        <w:tc>
          <w:tcPr>
            <w:tcW w:w="6440" w:type="dxa"/>
            <w:tcBorders>
              <w:top w:val="nil"/>
              <w:left w:val="single" w:sz="4" w:space="0" w:color="auto"/>
              <w:bottom w:val="nil"/>
              <w:right w:val="single" w:sz="4" w:space="0" w:color="auto"/>
            </w:tcBorders>
            <w:vAlign w:val="bottom"/>
            <w:hideMark/>
            <w:tcPrChange w:id="37" w:author="Story S. Shaw" w:date="2025-08-05T00:13:00Z" w16du:dateUtc="2025-08-05T12:13:00Z">
              <w:tcPr>
                <w:tcW w:w="6743" w:type="dxa"/>
                <w:tcBorders>
                  <w:top w:val="nil"/>
                  <w:left w:val="single" w:sz="4" w:space="0" w:color="auto"/>
                  <w:bottom w:val="nil"/>
                  <w:right w:val="single" w:sz="4" w:space="0" w:color="auto"/>
                </w:tcBorders>
                <w:vAlign w:val="bottom"/>
                <w:hideMark/>
              </w:tcPr>
            </w:tcPrChange>
          </w:tcPr>
          <w:p w14:paraId="4EB2A8DE" w14:textId="77777777" w:rsidR="00E76605" w:rsidRDefault="00E76605">
            <w:pPr>
              <w:pStyle w:val="APIDCodeText"/>
              <w:jc w:val="center"/>
              <w:rPr>
                <w:b/>
                <w:sz w:val="16"/>
              </w:rPr>
            </w:pPr>
            <w:r>
              <w:br/>
            </w:r>
            <w:r>
              <w:rPr>
                <w:b/>
                <w:sz w:val="16"/>
              </w:rPr>
              <w:t>IDENTIFICATION CODES</w:t>
            </w:r>
          </w:p>
        </w:tc>
        <w:tc>
          <w:tcPr>
            <w:tcW w:w="1280" w:type="dxa"/>
            <w:tcBorders>
              <w:top w:val="nil"/>
              <w:left w:val="single" w:sz="4" w:space="0" w:color="auto"/>
              <w:bottom w:val="nil"/>
              <w:right w:val="single" w:sz="4" w:space="0" w:color="auto"/>
            </w:tcBorders>
            <w:vAlign w:val="bottom"/>
            <w:hideMark/>
            <w:tcPrChange w:id="38" w:author="Story S. Shaw" w:date="2025-08-05T00:13:00Z" w16du:dateUtc="2025-08-05T12:13:00Z">
              <w:tcPr>
                <w:tcW w:w="1200" w:type="dxa"/>
                <w:tcBorders>
                  <w:top w:val="nil"/>
                  <w:left w:val="single" w:sz="4" w:space="0" w:color="auto"/>
                  <w:bottom w:val="nil"/>
                  <w:right w:val="single" w:sz="4" w:space="0" w:color="auto"/>
                </w:tcBorders>
                <w:vAlign w:val="bottom"/>
                <w:hideMark/>
              </w:tcPr>
            </w:tcPrChange>
          </w:tcPr>
          <w:p w14:paraId="370536F9" w14:textId="77777777" w:rsidR="00E76605" w:rsidRDefault="00E76605">
            <w:pPr>
              <w:pStyle w:val="PAParaText"/>
            </w:pPr>
          </w:p>
        </w:tc>
        <w:tc>
          <w:tcPr>
            <w:tcW w:w="1306" w:type="dxa"/>
            <w:tcBorders>
              <w:top w:val="nil"/>
              <w:left w:val="single" w:sz="4" w:space="0" w:color="auto"/>
              <w:bottom w:val="nil"/>
              <w:right w:val="single" w:sz="4" w:space="0" w:color="auto"/>
            </w:tcBorders>
            <w:vAlign w:val="bottom"/>
            <w:hideMark/>
            <w:tcPrChange w:id="39" w:author="Story S. Shaw" w:date="2025-08-05T00:13:00Z" w16du:dateUtc="2025-08-05T12:13:00Z">
              <w:tcPr>
                <w:tcW w:w="1200" w:type="dxa"/>
                <w:tcBorders>
                  <w:top w:val="nil"/>
                  <w:left w:val="single" w:sz="4" w:space="0" w:color="auto"/>
                  <w:bottom w:val="nil"/>
                  <w:right w:val="single" w:sz="4" w:space="0" w:color="auto"/>
                </w:tcBorders>
                <w:vAlign w:val="bottom"/>
                <w:hideMark/>
              </w:tcPr>
            </w:tcPrChange>
          </w:tcPr>
          <w:p w14:paraId="5E1ABEA1" w14:textId="77777777" w:rsidR="00E76605" w:rsidRDefault="00E76605">
            <w:pPr>
              <w:pStyle w:val="PAParaText"/>
            </w:pPr>
          </w:p>
        </w:tc>
      </w:tr>
      <w:tr w:rsidR="00E76605" w14:paraId="393583BE" w14:textId="77777777" w:rsidTr="002E7328">
        <w:tc>
          <w:tcPr>
            <w:tcW w:w="1270" w:type="dxa"/>
            <w:tcBorders>
              <w:top w:val="nil"/>
              <w:left w:val="single" w:sz="4" w:space="0" w:color="auto"/>
              <w:bottom w:val="nil"/>
              <w:right w:val="single" w:sz="4" w:space="0" w:color="auto"/>
            </w:tcBorders>
            <w:vAlign w:val="bottom"/>
            <w:hideMark/>
            <w:tcPrChange w:id="40" w:author="Story S. Shaw" w:date="2025-08-05T00:13:00Z" w16du:dateUtc="2025-08-05T12:13:00Z">
              <w:tcPr>
                <w:tcW w:w="1080" w:type="dxa"/>
                <w:tcBorders>
                  <w:top w:val="nil"/>
                  <w:left w:val="single" w:sz="4" w:space="0" w:color="auto"/>
                  <w:bottom w:val="nil"/>
                  <w:right w:val="single" w:sz="4" w:space="0" w:color="auto"/>
                </w:tcBorders>
                <w:vAlign w:val="bottom"/>
                <w:hideMark/>
              </w:tcPr>
            </w:tcPrChange>
          </w:tcPr>
          <w:p w14:paraId="59F490A6" w14:textId="77777777" w:rsidR="00E76605" w:rsidRDefault="00E76605">
            <w:pPr>
              <w:pStyle w:val="PAParaText"/>
            </w:pPr>
          </w:p>
        </w:tc>
        <w:tc>
          <w:tcPr>
            <w:tcW w:w="6440" w:type="dxa"/>
            <w:tcBorders>
              <w:top w:val="nil"/>
              <w:left w:val="single" w:sz="4" w:space="0" w:color="auto"/>
              <w:bottom w:val="nil"/>
              <w:right w:val="single" w:sz="4" w:space="0" w:color="auto"/>
            </w:tcBorders>
            <w:vAlign w:val="bottom"/>
            <w:hideMark/>
            <w:tcPrChange w:id="41" w:author="Story S. Shaw" w:date="2025-08-05T00:13:00Z" w16du:dateUtc="2025-08-05T12:13:00Z">
              <w:tcPr>
                <w:tcW w:w="6743" w:type="dxa"/>
                <w:tcBorders>
                  <w:top w:val="nil"/>
                  <w:left w:val="single" w:sz="4" w:space="0" w:color="auto"/>
                  <w:bottom w:val="nil"/>
                  <w:right w:val="single" w:sz="4" w:space="0" w:color="auto"/>
                </w:tcBorders>
                <w:vAlign w:val="bottom"/>
                <w:hideMark/>
              </w:tcPr>
            </w:tcPrChange>
          </w:tcPr>
          <w:p w14:paraId="165E1AEE" w14:textId="77777777" w:rsidR="00E76605" w:rsidRDefault="00E76605">
            <w:pPr>
              <w:pStyle w:val="APIDCodeText"/>
              <w:jc w:val="left"/>
              <w:rPr>
                <w:sz w:val="16"/>
              </w:rPr>
            </w:pPr>
            <w:r>
              <w:br/>
            </w:r>
            <w:r>
              <w:rPr>
                <w:sz w:val="16"/>
              </w:rPr>
              <w:t>The letters preceding each of the above audit objectives (e.g., A, B, etc.) serve as identification codes. These codes are presented in the left column labeled "Audit Objectives" when a procedure accomplishes an objective. If the alpha code appears in a bracket (e.g., [A], [B], etc.), the audit procedure only secondarily accomplishes the objective. If an asterisk (*) precedes a procedure, it is a preliminary step or follow-up step.</w:t>
            </w:r>
          </w:p>
        </w:tc>
        <w:tc>
          <w:tcPr>
            <w:tcW w:w="1280" w:type="dxa"/>
            <w:tcBorders>
              <w:top w:val="nil"/>
              <w:left w:val="single" w:sz="4" w:space="0" w:color="auto"/>
              <w:bottom w:val="nil"/>
              <w:right w:val="single" w:sz="4" w:space="0" w:color="auto"/>
            </w:tcBorders>
            <w:vAlign w:val="bottom"/>
            <w:hideMark/>
            <w:tcPrChange w:id="42" w:author="Story S. Shaw" w:date="2025-08-05T00:13:00Z" w16du:dateUtc="2025-08-05T12:13:00Z">
              <w:tcPr>
                <w:tcW w:w="1200" w:type="dxa"/>
                <w:tcBorders>
                  <w:top w:val="nil"/>
                  <w:left w:val="single" w:sz="4" w:space="0" w:color="auto"/>
                  <w:bottom w:val="nil"/>
                  <w:right w:val="single" w:sz="4" w:space="0" w:color="auto"/>
                </w:tcBorders>
                <w:vAlign w:val="bottom"/>
                <w:hideMark/>
              </w:tcPr>
            </w:tcPrChange>
          </w:tcPr>
          <w:p w14:paraId="333BE225" w14:textId="77777777" w:rsidR="00E76605" w:rsidRDefault="00E76605">
            <w:pPr>
              <w:pStyle w:val="PAParaText"/>
            </w:pPr>
          </w:p>
        </w:tc>
        <w:tc>
          <w:tcPr>
            <w:tcW w:w="1306" w:type="dxa"/>
            <w:tcBorders>
              <w:top w:val="nil"/>
              <w:left w:val="single" w:sz="4" w:space="0" w:color="auto"/>
              <w:bottom w:val="nil"/>
              <w:right w:val="single" w:sz="4" w:space="0" w:color="auto"/>
            </w:tcBorders>
            <w:vAlign w:val="bottom"/>
            <w:hideMark/>
            <w:tcPrChange w:id="43" w:author="Story S. Shaw" w:date="2025-08-05T00:13:00Z" w16du:dateUtc="2025-08-05T12:13:00Z">
              <w:tcPr>
                <w:tcW w:w="1200" w:type="dxa"/>
                <w:tcBorders>
                  <w:top w:val="nil"/>
                  <w:left w:val="single" w:sz="4" w:space="0" w:color="auto"/>
                  <w:bottom w:val="nil"/>
                  <w:right w:val="single" w:sz="4" w:space="0" w:color="auto"/>
                </w:tcBorders>
                <w:vAlign w:val="bottom"/>
                <w:hideMark/>
              </w:tcPr>
            </w:tcPrChange>
          </w:tcPr>
          <w:p w14:paraId="1B5F7C70" w14:textId="77777777" w:rsidR="00E76605" w:rsidRDefault="00E76605">
            <w:pPr>
              <w:pStyle w:val="PAParaText"/>
            </w:pPr>
          </w:p>
        </w:tc>
      </w:tr>
      <w:tr w:rsidR="00E76605" w14:paraId="2AE47069"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4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50BEC8F" w14:textId="77777777" w:rsidR="00E76605" w:rsidRDefault="00E76605">
            <w:pPr>
              <w:pStyle w:val="APObjective"/>
            </w:pPr>
            <w:r>
              <w:t>A, D</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45"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57F104D" w14:textId="77777777" w:rsidR="00E76605" w:rsidRDefault="00E76605">
            <w:pPr>
              <w:pStyle w:val="APStepItem"/>
              <w:numPr>
                <w:ilvl w:val="0"/>
                <w:numId w:val="18"/>
              </w:numPr>
              <w:divId w:val="1908495544"/>
            </w:pPr>
            <w:bookmarkStart w:id="46" w:name="ppcSaa35384915644dc29993581fad3f16fd"/>
            <w:r>
              <w:t xml:space="preserve">Prior to other significant audit activities, perform client acceptance or continuance procedures by completing or updating </w:t>
            </w:r>
            <w:r>
              <w:rPr>
                <w:rStyle w:val="PPCRefAAEBP8ff16da4058349dc8a048fd87b17568b8ff16da4058349dc8a048fd87b17568b"/>
                <w:u w:val="none"/>
              </w:rPr>
              <w:fldChar w:fldCharType="begin"/>
            </w:r>
            <w:r>
              <w:rPr>
                <w:rStyle w:val="PPCRefAAEBP8ff16da4058349dc8a048fd87b17568b8ff16da4058349dc8a048fd87b17568b"/>
                <w:u w:val="none"/>
              </w:rPr>
              <w:instrText>MACROBUTTON PPC_LINKMANAGER EBP-CX-1.1</w:instrText>
            </w:r>
            <w:r>
              <w:rPr>
                <w:rStyle w:val="PPCRefAAEBP8ff16da4058349dc8a048fd87b17568b8ff16da4058349dc8a048fd87b17568b"/>
                <w:u w:val="none"/>
              </w:rPr>
              <w:fldChar w:fldCharType="end"/>
            </w:r>
            <w:r>
              <w:t>.</w:t>
            </w:r>
          </w:p>
        </w:tc>
        <w:bookmarkEnd w:id="46"/>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4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6A13875" w14:textId="77777777" w:rsidR="00E76605" w:rsidRDefault="006433C5" w:rsidP="00B223BB">
            <w:pPr>
              <w:pStyle w:val="APStepSignoff"/>
              <w:pPrChange w:id="48" w:author="Story S. Shaw" w:date="2025-08-04T23:54:00Z" w16du:dateUtc="2025-08-05T11:54:00Z">
                <w:pPr>
                  <w:pStyle w:val="APStepSignoffShaded"/>
                </w:pPr>
              </w:pPrChange>
            </w:pPr>
            <w:ins w:id="49" w:author="Jenna M. Walaszek" w:date="2024-06-28T11:31: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5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1FFBC37" w14:textId="77777777" w:rsidR="00E76605" w:rsidRPr="006433C5" w:rsidRDefault="006433C5">
            <w:pPr>
              <w:pStyle w:val="APWPRef"/>
              <w:rPr>
                <w:rFonts w:cs="Arial"/>
              </w:rPr>
            </w:pPr>
            <w:ins w:id="51" w:author="Jenna M. Walaszek" w:date="2024-06-28T11:37:00Z">
              <w:r w:rsidRPr="006433C5">
                <w:rPr>
                  <w:rFonts w:cs="Arial"/>
                  <w:b/>
                  <w:color w:val="0000FF"/>
                  <w:sz w:val="16"/>
                  <w:rPrChange w:id="52" w:author="Jenna M. Walaszek" w:date="2024-06-28T11:37:00Z">
                    <w:rPr/>
                  </w:rPrChange>
                </w:rPr>
                <w:t>1100.00</w:t>
              </w:r>
            </w:ins>
          </w:p>
        </w:tc>
      </w:tr>
      <w:tr w:rsidR="00E76605" w14:paraId="27E035D5"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53"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587B946"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54"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2DB52F3" w14:textId="77777777" w:rsidR="00E76605" w:rsidRDefault="00E76605">
            <w:pPr>
              <w:pStyle w:val="APStepItem"/>
              <w:numPr>
                <w:ilvl w:val="0"/>
                <w:numId w:val="18"/>
              </w:numPr>
              <w:divId w:val="1048382942"/>
            </w:pPr>
            <w:bookmarkStart w:id="55" w:name="ppcSd8949b53b6a64f78b272d1f0cb77695f"/>
            <w:r>
              <w:t xml:space="preserve">Verify the type of audit requested by management. </w:t>
            </w:r>
          </w:p>
        </w:tc>
        <w:bookmarkEnd w:id="55"/>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5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30A07AB" w14:textId="77777777" w:rsidR="00E76605" w:rsidRDefault="006433C5" w:rsidP="00B223BB">
            <w:pPr>
              <w:pStyle w:val="APStepSignoff"/>
              <w:pPrChange w:id="57" w:author="Jenna M. Walaszek" w:date="2024-06-28T11:31:00Z">
                <w:pPr>
                  <w:pStyle w:val="APStepSignoffShaded"/>
                </w:pPr>
              </w:pPrChange>
            </w:pPr>
            <w:ins w:id="58" w:author="Jenna M. Walaszek" w:date="2024-06-28T11:31: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5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2D531B1" w14:textId="77777777" w:rsidR="00E76605" w:rsidRDefault="006433C5">
            <w:pPr>
              <w:pStyle w:val="APWPRef"/>
            </w:pPr>
            <w:ins w:id="60" w:author="Jenna M. Walaszek" w:date="2024-06-28T11:37:00Z">
              <w:r>
                <w:t>See below</w:t>
              </w:r>
            </w:ins>
          </w:p>
        </w:tc>
      </w:tr>
      <w:tr w:rsidR="00E76605" w14:paraId="4E46A3C7"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6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6454CA2"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62"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B99B114" w14:textId="77777777" w:rsidR="00E76605" w:rsidRDefault="00E76605">
            <w:pPr>
              <w:pStyle w:val="APStepItem"/>
              <w:numPr>
                <w:ilvl w:val="1"/>
                <w:numId w:val="19"/>
              </w:numPr>
              <w:tabs>
                <w:tab w:val="num" w:pos="360"/>
              </w:tabs>
              <w:ind w:hanging="360"/>
              <w:divId w:val="1195729068"/>
            </w:pPr>
            <w:bookmarkStart w:id="63" w:name="ppcSf692e30311d64f0c8e169a9697d7bc06"/>
            <w:r>
              <w:t xml:space="preserve">If the client has elected to have an ERISA Section 103(a)(3)(C) audit, and if not already done in conjunction with completing or updating </w:t>
            </w:r>
            <w:r>
              <w:rPr>
                <w:rStyle w:val="PPCRefAAEBP8ff16da4058349dc8a048fd87b17568b8ff16da4058349dc8a048fd87b17568b"/>
                <w:u w:val="none"/>
              </w:rPr>
              <w:fldChar w:fldCharType="begin"/>
            </w:r>
            <w:r>
              <w:rPr>
                <w:rStyle w:val="PPCRefAAEBP8ff16da4058349dc8a048fd87b17568b8ff16da4058349dc8a048fd87b17568b"/>
                <w:u w:val="none"/>
              </w:rPr>
              <w:instrText>MACROBUTTON PPC_LINKMANAGER EBP-CX-1.1</w:instrText>
            </w:r>
            <w:r>
              <w:rPr>
                <w:rStyle w:val="PPCRefAAEBP8ff16da4058349dc8a048fd87b17568b8ff16da4058349dc8a048fd87b17568b"/>
                <w:u w:val="none"/>
              </w:rPr>
              <w:fldChar w:fldCharType="end"/>
            </w:r>
            <w:r>
              <w:t>, perform the following:</w:t>
            </w:r>
          </w:p>
        </w:tc>
        <w:bookmarkEnd w:id="63"/>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6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22B1804" w14:textId="77777777" w:rsidR="00E76605" w:rsidRDefault="006433C5" w:rsidP="00B223BB">
            <w:pPr>
              <w:pStyle w:val="APStepSignoff"/>
              <w:pPrChange w:id="65" w:author="Jenna M. Walaszek" w:date="2024-06-28T11:31:00Z">
                <w:pPr>
                  <w:pStyle w:val="APStepSignoffShaded"/>
                </w:pPr>
              </w:pPrChange>
            </w:pPr>
            <w:ins w:id="66" w:author="Jenna M. Walaszek" w:date="2024-06-28T11:31: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6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A4543CA" w14:textId="77777777" w:rsidR="00E76605" w:rsidRPr="006433C5" w:rsidRDefault="006433C5">
            <w:pPr>
              <w:pStyle w:val="APWPRef"/>
              <w:rPr>
                <w:rFonts w:cs="Arial"/>
              </w:rPr>
            </w:pPr>
            <w:ins w:id="68" w:author="Jenna M. Walaszek" w:date="2024-06-28T11:37:00Z">
              <w:r w:rsidRPr="006433C5">
                <w:rPr>
                  <w:rFonts w:cs="Arial"/>
                  <w:b/>
                  <w:color w:val="0000FF"/>
                  <w:sz w:val="16"/>
                  <w:rPrChange w:id="69" w:author="Jenna M. Walaszek" w:date="2024-06-28T11:37:00Z">
                    <w:rPr/>
                  </w:rPrChange>
                </w:rPr>
                <w:t>1100.00</w:t>
              </w:r>
            </w:ins>
          </w:p>
        </w:tc>
      </w:tr>
      <w:tr w:rsidR="00E76605" w14:paraId="020E84A2"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7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705EBD4"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71"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934D206" w14:textId="77777777" w:rsidR="00E76605" w:rsidRDefault="00E76605">
            <w:pPr>
              <w:pStyle w:val="APStepItem"/>
              <w:numPr>
                <w:ilvl w:val="2"/>
                <w:numId w:val="20"/>
              </w:numPr>
              <w:tabs>
                <w:tab w:val="num" w:pos="360"/>
              </w:tabs>
              <w:divId w:val="417404383"/>
            </w:pPr>
            <w:bookmarkStart w:id="72" w:name="ppcSf8533879b4444fd1a6a31689e41cc83d"/>
            <w:r>
              <w:t xml:space="preserve">Ask plan management how it determined that the institution preparing and certifying the investment information is a qualified institution. </w:t>
            </w:r>
          </w:p>
        </w:tc>
        <w:bookmarkEnd w:id="72"/>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73"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A69F7E3" w14:textId="77777777" w:rsidR="00E76605" w:rsidRDefault="006433C5" w:rsidP="00B223BB">
            <w:pPr>
              <w:pStyle w:val="APStepSignoff"/>
              <w:pPrChange w:id="74" w:author="Jenna M. Walaszek" w:date="2024-06-28T11:31:00Z">
                <w:pPr>
                  <w:pStyle w:val="APStepSignoffShaded"/>
                </w:pPr>
              </w:pPrChange>
            </w:pPr>
            <w:ins w:id="75" w:author="Jenna M. Walaszek" w:date="2024-06-28T11:31: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7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E5792C9" w14:textId="77777777" w:rsidR="006433C5" w:rsidRDefault="006433C5">
            <w:pPr>
              <w:pStyle w:val="APWPRef"/>
              <w:rPr>
                <w:ins w:id="77" w:author="Jenna M. Walaszek" w:date="2024-06-28T11:37:00Z"/>
                <w:rFonts w:cs="Arial"/>
                <w:b/>
                <w:color w:val="0000FF"/>
                <w:sz w:val="16"/>
              </w:rPr>
            </w:pPr>
            <w:ins w:id="78" w:author="Jenna M. Walaszek" w:date="2024-06-28T11:37:00Z">
              <w:r w:rsidRPr="006433C5">
                <w:rPr>
                  <w:rFonts w:cs="Arial"/>
                  <w:b/>
                  <w:color w:val="0000FF"/>
                  <w:sz w:val="16"/>
                  <w:rPrChange w:id="79" w:author="Jenna M. Walaszek" w:date="2024-06-28T11:37:00Z">
                    <w:rPr/>
                  </w:rPrChange>
                </w:rPr>
                <w:t>1320.20</w:t>
              </w:r>
            </w:ins>
          </w:p>
          <w:p w14:paraId="60A70242" w14:textId="77777777" w:rsidR="00E76605" w:rsidRPr="006433C5" w:rsidRDefault="006433C5">
            <w:pPr>
              <w:pStyle w:val="APWPRef"/>
              <w:rPr>
                <w:rFonts w:cs="Arial"/>
              </w:rPr>
            </w:pPr>
            <w:ins w:id="80" w:author="Jenna M. Walaszek" w:date="2024-06-28T11:37:00Z">
              <w:r w:rsidRPr="006433C5">
                <w:rPr>
                  <w:rFonts w:cs="Arial"/>
                  <w:b/>
                  <w:color w:val="0000FF"/>
                  <w:sz w:val="16"/>
                  <w:rPrChange w:id="81" w:author="Jenna M. Walaszek" w:date="2024-06-28T11:37:00Z">
                    <w:rPr>
                      <w:rFonts w:cs="Arial"/>
                    </w:rPr>
                  </w:rPrChange>
                </w:rPr>
                <w:t>1320.30</w:t>
              </w:r>
            </w:ins>
          </w:p>
        </w:tc>
      </w:tr>
      <w:tr w:rsidR="00E76605" w14:paraId="1AACFB53"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8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202E87D"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83"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49DA847" w14:textId="77777777" w:rsidR="00E76605" w:rsidRDefault="00E76605">
            <w:pPr>
              <w:pStyle w:val="APStepItem"/>
              <w:numPr>
                <w:ilvl w:val="2"/>
                <w:numId w:val="20"/>
              </w:numPr>
              <w:tabs>
                <w:tab w:val="num" w:pos="360"/>
              </w:tabs>
              <w:divId w:val="295992358"/>
            </w:pPr>
            <w:bookmarkStart w:id="84" w:name="ppcSc07fe19fdb3a4b2e8c12974eb1bb39cd"/>
            <w:r>
              <w:t xml:space="preserve">Evaluate management’s assessment based on the relevant information in the DOL rules and regulations. </w:t>
            </w:r>
          </w:p>
        </w:tc>
        <w:bookmarkEnd w:id="84"/>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8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F4D845A" w14:textId="77777777" w:rsidR="00E76605" w:rsidRDefault="006433C5" w:rsidP="00B223BB">
            <w:pPr>
              <w:pStyle w:val="APStepSignoff"/>
              <w:pPrChange w:id="86" w:author="Jenna M. Walaszek" w:date="2024-06-28T11:31:00Z">
                <w:pPr>
                  <w:pStyle w:val="APStepSignoffShaded"/>
                </w:pPr>
              </w:pPrChange>
            </w:pPr>
            <w:ins w:id="87" w:author="Jenna M. Walaszek" w:date="2024-06-28T11:31: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88"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BDB5DB8" w14:textId="77777777" w:rsidR="00E76605" w:rsidRDefault="006433C5">
            <w:pPr>
              <w:pStyle w:val="APWPRef"/>
              <w:rPr>
                <w:ins w:id="89" w:author="Jenna M. Walaszek" w:date="2024-06-28T11:37:00Z"/>
              </w:rPr>
            </w:pPr>
            <w:ins w:id="90" w:author="Jenna M. Walaszek" w:date="2024-06-28T11:37:00Z">
              <w:r>
                <w:t>Assessed</w:t>
              </w:r>
            </w:ins>
          </w:p>
          <w:p w14:paraId="79A71A68" w14:textId="77777777" w:rsidR="006433C5" w:rsidRPr="006433C5" w:rsidRDefault="006433C5">
            <w:pPr>
              <w:pStyle w:val="APWPRef"/>
              <w:rPr>
                <w:rFonts w:cs="Arial"/>
              </w:rPr>
            </w:pPr>
            <w:ins w:id="91" w:author="Jenna M. Walaszek" w:date="2024-06-28T11:37:00Z">
              <w:r w:rsidRPr="006433C5">
                <w:rPr>
                  <w:rFonts w:cs="Arial"/>
                  <w:b/>
                  <w:color w:val="0000FF"/>
                  <w:sz w:val="16"/>
                  <w:rPrChange w:id="92" w:author="Jenna M. Walaszek" w:date="2024-06-28T11:37:00Z">
                    <w:rPr/>
                  </w:rPrChange>
                </w:rPr>
                <w:t>1320.30</w:t>
              </w:r>
            </w:ins>
          </w:p>
        </w:tc>
      </w:tr>
      <w:tr w:rsidR="00E76605" w14:paraId="28FDC0A2"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93"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9325639"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94"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B22B5F4" w14:textId="77777777" w:rsidR="00E76605" w:rsidRDefault="00E76605">
            <w:pPr>
              <w:pStyle w:val="APStepItem"/>
              <w:numPr>
                <w:ilvl w:val="2"/>
                <w:numId w:val="20"/>
              </w:numPr>
              <w:tabs>
                <w:tab w:val="num" w:pos="360"/>
              </w:tabs>
              <w:divId w:val="2018799335"/>
            </w:pPr>
            <w:bookmarkStart w:id="95" w:name="ppcSb0105ba8cd224e1f9e5a84826c853295"/>
            <w:r>
              <w:t>If there are concerns about the certifying institution being a qualified institution, discuss the concerns with plan management. If management’s response is not considered sufficient to support the institution being a qualified institution, discuss the concerns with those charged with governance and determine the implications for the audit.</w:t>
            </w:r>
          </w:p>
        </w:tc>
        <w:bookmarkEnd w:id="95"/>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9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DAB2530" w14:textId="77777777" w:rsidR="00E76605" w:rsidRDefault="006433C5" w:rsidP="00B223BB">
            <w:pPr>
              <w:pStyle w:val="APStepSignoff"/>
              <w:pPrChange w:id="97" w:author="Jenna M. Walaszek" w:date="2024-06-28T11:31:00Z">
                <w:pPr>
                  <w:pStyle w:val="APStepSignoffShaded"/>
                </w:pPr>
              </w:pPrChange>
            </w:pPr>
            <w:ins w:id="98" w:author="Jenna M. Walaszek" w:date="2024-06-28T11:31: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9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9BE6A38" w14:textId="77777777" w:rsidR="00E76605" w:rsidRDefault="006433C5">
            <w:pPr>
              <w:pStyle w:val="APWPRef"/>
            </w:pPr>
            <w:ins w:id="100" w:author="Jenna M. Walaszek" w:date="2024-06-28T11:37:00Z">
              <w:r>
                <w:t>No concerns noted</w:t>
              </w:r>
            </w:ins>
          </w:p>
        </w:tc>
      </w:tr>
      <w:tr w:rsidR="00E76605" w14:paraId="6AC0F5F4"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0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9D3DBF9"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02"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FAAA01F" w14:textId="77777777" w:rsidR="00E76605" w:rsidRDefault="00E76605">
            <w:pPr>
              <w:pStyle w:val="APStepItem"/>
              <w:numPr>
                <w:ilvl w:val="0"/>
                <w:numId w:val="18"/>
              </w:numPr>
              <w:divId w:val="885676307"/>
            </w:pPr>
            <w:bookmarkStart w:id="103" w:name="ppcSa5929d4e0dbf43a89610dc3cfef3e5f5"/>
            <w:r>
              <w:t xml:space="preserve">Obtain and read the plan instrument. Review correspondence files; permanent files; and prior period workpapers, financial statements, Form 5500 and related schedules, and auditor’s reports. Also read </w:t>
            </w:r>
            <w:r>
              <w:lastRenderedPageBreak/>
              <w:t>any current year interim financial statements, plan amendments, contracts, agreements, relevant ERISA, IRS, or DOL pronouncements, and plan correspondence with or reports from the IRS, DOL, trustees, investment advisors, insurers, etc. Request and inspect any correspondence with the IRS, DOL, or other relevant regulatory authorities.</w:t>
            </w:r>
          </w:p>
        </w:tc>
        <w:bookmarkEnd w:id="103"/>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0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FCD95BD" w14:textId="77777777" w:rsidR="00E76605" w:rsidRDefault="006433C5" w:rsidP="00B223BB">
            <w:pPr>
              <w:pStyle w:val="APStepSignoff"/>
              <w:pPrChange w:id="105" w:author="Jenna M. Walaszek" w:date="2024-06-28T11:32:00Z">
                <w:pPr>
                  <w:pStyle w:val="APStepSignoffShaded"/>
                </w:pPr>
              </w:pPrChange>
            </w:pPr>
            <w:ins w:id="106" w:author="Jenna M. Walaszek" w:date="2024-06-28T11:31:00Z">
              <w:r>
                <w:lastRenderedPageBreak/>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0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CF62A48" w14:textId="77777777" w:rsidR="00E76605" w:rsidRDefault="006433C5">
            <w:pPr>
              <w:pStyle w:val="APWPRef"/>
            </w:pPr>
            <w:ins w:id="108" w:author="Jenna M. Walaszek" w:date="2024-06-28T11:37:00Z">
              <w:r>
                <w:t>See perm f</w:t>
              </w:r>
            </w:ins>
            <w:ins w:id="109" w:author="Jenna M. Walaszek" w:date="2024-06-28T11:38:00Z">
              <w:r>
                <w:t xml:space="preserve">ile at tab </w:t>
              </w:r>
              <w:r>
                <w:lastRenderedPageBreak/>
                <w:t>2300 for Plan docs</w:t>
              </w:r>
            </w:ins>
          </w:p>
        </w:tc>
      </w:tr>
      <w:tr w:rsidR="00E76605" w14:paraId="5758D15D"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1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636FD6D" w14:textId="77777777" w:rsidR="00E76605" w:rsidRDefault="00E76605">
            <w:pPr>
              <w:pStyle w:val="APObjective"/>
            </w:pPr>
            <w:r>
              <w:lastRenderedPageBreak/>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11"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6A522A0" w14:textId="77777777" w:rsidR="00E76605" w:rsidRDefault="00E76605">
            <w:pPr>
              <w:pStyle w:val="APStepItem"/>
              <w:numPr>
                <w:ilvl w:val="0"/>
                <w:numId w:val="18"/>
              </w:numPr>
              <w:divId w:val="1212881265"/>
            </w:pPr>
            <w:bookmarkStart w:id="112" w:name="ppcSf447801d04d14586a7f393bd21404c01"/>
            <w:r>
              <w:t xml:space="preserve">Determine whether the plan uses a service organization and if the service organization’s services are relevant to the preparation of the financial statements and its controls are significant to the plan’s system of internal control. If yes, perform the appropriate procedures in </w:t>
            </w:r>
            <w:r>
              <w:rPr>
                <w:rStyle w:val="PPCRefAAEBPaba0dcb624204dc2abb5940272893c8baba0dcb624204dc2abb5940272893c8b"/>
                <w:u w:val="none"/>
              </w:rPr>
              <w:fldChar w:fldCharType="begin"/>
            </w:r>
            <w:r>
              <w:rPr>
                <w:rStyle w:val="PPCRefAAEBPaba0dcb624204dc2abb5940272893c8baba0dcb624204dc2abb5940272893c8b"/>
                <w:u w:val="none"/>
              </w:rPr>
              <w:instrText>MACROBUTTON PPC_LINKMANAGER EBP-AP-40</w:instrText>
            </w:r>
            <w:r>
              <w:rPr>
                <w:rStyle w:val="PPCRefAAEBPaba0dcb624204dc2abb5940272893c8baba0dcb624204dc2abb5940272893c8b"/>
                <w:u w:val="none"/>
              </w:rPr>
              <w:fldChar w:fldCharType="end"/>
            </w:r>
            <w:r>
              <w:t>.</w:t>
            </w:r>
          </w:p>
        </w:tc>
        <w:bookmarkEnd w:id="112"/>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13"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82E40C5" w14:textId="77777777" w:rsidR="00E76605" w:rsidRDefault="006433C5" w:rsidP="00B223BB">
            <w:pPr>
              <w:pStyle w:val="APStepSignoff"/>
              <w:pPrChange w:id="114" w:author="Jenna M. Walaszek" w:date="2024-06-28T11:32:00Z">
                <w:pPr>
                  <w:pStyle w:val="APStepSignoffShaded"/>
                </w:pPr>
              </w:pPrChange>
            </w:pPr>
            <w:ins w:id="115"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1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177ADF1" w14:textId="77777777" w:rsidR="00E76605" w:rsidRDefault="006433C5">
            <w:pPr>
              <w:pStyle w:val="APWPRef"/>
            </w:pPr>
            <w:ins w:id="117" w:author="Jenna M. Walaszek" w:date="2024-06-28T11:38:00Z">
              <w:r>
                <w:t>See tab 1305 for service organization docs</w:t>
              </w:r>
            </w:ins>
          </w:p>
        </w:tc>
      </w:tr>
      <w:tr w:rsidR="00E76605" w14:paraId="24727317"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18"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6EB0A76"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19"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1FD228B" w14:textId="77777777" w:rsidR="00E76605" w:rsidRDefault="00E76605">
            <w:pPr>
              <w:pStyle w:val="APStepItem"/>
              <w:numPr>
                <w:ilvl w:val="0"/>
                <w:numId w:val="18"/>
              </w:numPr>
              <w:divId w:val="1870026049"/>
            </w:pPr>
            <w:bookmarkStart w:id="120" w:name="ppcSe3525db3bca24c5d9d05797a3ecef7f8"/>
            <w:r>
              <w:t>Determine whether it will be necessary to use the work of an actuary or other specialist. If yes, see the Other General Planning Procedures section of this audit program for additional guidance on the following:</w:t>
            </w:r>
          </w:p>
          <w:p w14:paraId="3722E186" w14:textId="77777777" w:rsidR="00E76605" w:rsidRDefault="00E76605">
            <w:pPr>
              <w:pStyle w:val="PAParaText"/>
              <w:numPr>
                <w:ilvl w:val="0"/>
                <w:numId w:val="21"/>
              </w:numPr>
              <w:divId w:val="1870026049"/>
            </w:pPr>
            <w:r>
              <w:t>Using the work of an auditor’s specialist.</w:t>
            </w:r>
          </w:p>
          <w:p w14:paraId="50329FE7" w14:textId="77777777" w:rsidR="00E76605" w:rsidRDefault="00E76605">
            <w:pPr>
              <w:pStyle w:val="PAParaText"/>
              <w:numPr>
                <w:ilvl w:val="0"/>
                <w:numId w:val="21"/>
              </w:numPr>
              <w:divId w:val="1870026049"/>
            </w:pPr>
            <w:r>
              <w:t>Using the work of a management’s specialist.</w:t>
            </w:r>
          </w:p>
          <w:p w14:paraId="412D5309" w14:textId="77777777" w:rsidR="00E76605" w:rsidRDefault="00E76605">
            <w:pPr>
              <w:pStyle w:val="PAParaText"/>
              <w:numPr>
                <w:ilvl w:val="0"/>
                <w:numId w:val="21"/>
              </w:numPr>
              <w:divId w:val="1870026049"/>
            </w:pPr>
            <w:r>
              <w:t>Using specialists on the engagement team.</w:t>
            </w:r>
          </w:p>
        </w:tc>
        <w:bookmarkEnd w:id="120"/>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2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2D74C40" w14:textId="77777777" w:rsidR="00E76605" w:rsidRDefault="006433C5" w:rsidP="00B223BB">
            <w:pPr>
              <w:pStyle w:val="APStepSignoff"/>
              <w:pPrChange w:id="122" w:author="Jenna M. Walaszek" w:date="2024-06-28T11:32:00Z">
                <w:pPr>
                  <w:pStyle w:val="APStepSignoffShaded"/>
                </w:pPr>
              </w:pPrChange>
            </w:pPr>
            <w:ins w:id="123"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2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894EDC6" w14:textId="77777777" w:rsidR="00E76605" w:rsidRDefault="006433C5">
            <w:pPr>
              <w:pStyle w:val="APWPRef"/>
            </w:pPr>
            <w:ins w:id="125" w:author="Jenna M. Walaszek" w:date="2024-06-28T11:38:00Z">
              <w:r>
                <w:t>N/A - NDN</w:t>
              </w:r>
            </w:ins>
          </w:p>
        </w:tc>
      </w:tr>
      <w:tr w:rsidR="00E76605" w14:paraId="4EA24F43"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2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CB89028"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27"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F7F2321" w14:textId="77777777" w:rsidR="00E76605" w:rsidRDefault="00E76605">
            <w:pPr>
              <w:pStyle w:val="APStepItem"/>
              <w:numPr>
                <w:ilvl w:val="0"/>
                <w:numId w:val="18"/>
              </w:numPr>
              <w:divId w:val="97216991"/>
            </w:pPr>
            <w:bookmarkStart w:id="128" w:name="ppcSb066fe47b5d5410d9d0cace007c1375c"/>
            <w:r>
              <w:t>Determine whether it will be necessary to obtain audited financial statements of trustees or insurance companies holding plan assets or with which the plan has insurance contracts. If necessary, make arrangements to obtain such statements.</w:t>
            </w:r>
          </w:p>
        </w:tc>
        <w:bookmarkEnd w:id="128"/>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2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B735F3D" w14:textId="77777777" w:rsidR="00E76605" w:rsidRDefault="006433C5" w:rsidP="00B223BB">
            <w:pPr>
              <w:pStyle w:val="APStepSignoff"/>
              <w:pPrChange w:id="130" w:author="Jenna M. Walaszek" w:date="2024-06-28T11:32:00Z">
                <w:pPr>
                  <w:pStyle w:val="APStepSignoffShaded"/>
                </w:pPr>
              </w:pPrChange>
            </w:pPr>
            <w:ins w:id="131"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3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4196E1E" w14:textId="77777777" w:rsidR="00E76605" w:rsidRDefault="006433C5">
            <w:pPr>
              <w:pStyle w:val="APWPRef"/>
            </w:pPr>
            <w:ins w:id="133" w:author="Jenna M. Walaszek" w:date="2024-06-28T11:38:00Z">
              <w:r>
                <w:t>N/A – NDN</w:t>
              </w:r>
            </w:ins>
          </w:p>
        </w:tc>
      </w:tr>
      <w:tr w:rsidR="00E76605" w14:paraId="60F048CF"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3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CBD1AFB"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35"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DC0C595" w14:textId="77777777" w:rsidR="00E76605" w:rsidRDefault="00E76605">
            <w:pPr>
              <w:pStyle w:val="APStepItem"/>
              <w:numPr>
                <w:ilvl w:val="0"/>
                <w:numId w:val="18"/>
              </w:numPr>
              <w:divId w:val="334651196"/>
            </w:pPr>
            <w:bookmarkStart w:id="136" w:name="ppcSa279bb3774a749a6af5b35c54d8aba6c"/>
            <w:r>
              <w:t>Perform the following to assess the location of records and the use of other auditors:</w:t>
            </w:r>
          </w:p>
        </w:tc>
        <w:bookmarkEnd w:id="136"/>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3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768BA07" w14:textId="77777777" w:rsidR="00E76605" w:rsidRDefault="006433C5" w:rsidP="00B223BB">
            <w:pPr>
              <w:pStyle w:val="APStepSignoff"/>
              <w:pPrChange w:id="138" w:author="Jenna M. Walaszek" w:date="2024-06-28T11:32:00Z">
                <w:pPr>
                  <w:pStyle w:val="APStepSignoffShaded"/>
                </w:pPr>
              </w:pPrChange>
            </w:pPr>
            <w:ins w:id="139"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4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7B54A4D" w14:textId="77777777" w:rsidR="00E76605" w:rsidRDefault="006433C5">
            <w:pPr>
              <w:pStyle w:val="APWPRef"/>
            </w:pPr>
            <w:ins w:id="141" w:author="Jenna M. Walaszek" w:date="2024-06-28T11:38:00Z">
              <w:r>
                <w:t xml:space="preserve">N/A – Records held at one </w:t>
              </w:r>
            </w:ins>
            <w:ins w:id="142" w:author="Jenna M. Walaszek" w:date="2024-06-28T11:48:00Z">
              <w:r w:rsidR="005C3A3E">
                <w:t>location</w:t>
              </w:r>
            </w:ins>
            <w:ins w:id="143" w:author="Jenna M. Walaszek" w:date="2024-06-28T11:38:00Z">
              <w:r>
                <w:t xml:space="preserve">. Other auditors not used. </w:t>
              </w:r>
            </w:ins>
          </w:p>
        </w:tc>
      </w:tr>
      <w:tr w:rsidR="00E76605" w14:paraId="04D3CA0C"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4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C67C0FD"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45"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363985A" w14:textId="77777777" w:rsidR="00E76605" w:rsidRDefault="00E76605">
            <w:pPr>
              <w:pStyle w:val="APStepItem"/>
              <w:numPr>
                <w:ilvl w:val="1"/>
                <w:numId w:val="19"/>
              </w:numPr>
              <w:tabs>
                <w:tab w:val="num" w:pos="360"/>
              </w:tabs>
              <w:ind w:hanging="360"/>
              <w:divId w:val="682437692"/>
            </w:pPr>
            <w:bookmarkStart w:id="146" w:name="ppcSc68c143039f749b4976f952ded9d7f4e"/>
            <w:r>
              <w:t>Consider whether it will be necessary to apply certain (agreed-upon) procedures at the plan sponsor or at other locations, such as selected employers participating in a multiemployer plan.</w:t>
            </w:r>
          </w:p>
        </w:tc>
        <w:bookmarkEnd w:id="146"/>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4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ED8AB01" w14:textId="77777777" w:rsidR="00E76605" w:rsidRDefault="006433C5" w:rsidP="00B223BB">
            <w:pPr>
              <w:pStyle w:val="APStepSignoff"/>
              <w:pPrChange w:id="148" w:author="Jenna M. Walaszek" w:date="2024-06-28T11:32:00Z">
                <w:pPr>
                  <w:pStyle w:val="APStepSignoffShaded"/>
                </w:pPr>
              </w:pPrChange>
            </w:pPr>
            <w:ins w:id="149"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5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9253E4C" w14:textId="77777777" w:rsidR="00E76605" w:rsidRDefault="006433C5">
            <w:pPr>
              <w:pStyle w:val="APWPRef"/>
            </w:pPr>
            <w:ins w:id="151" w:author="Jenna M. Walaszek" w:date="2024-06-28T11:38:00Z">
              <w:r>
                <w:t>N/A – See above</w:t>
              </w:r>
            </w:ins>
          </w:p>
        </w:tc>
      </w:tr>
      <w:tr w:rsidR="00E76605" w14:paraId="47415A50"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5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BFAD911"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53"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1664F8B" w14:textId="77777777" w:rsidR="00E76605" w:rsidRDefault="00E76605">
            <w:pPr>
              <w:pStyle w:val="APStepItem"/>
              <w:numPr>
                <w:ilvl w:val="2"/>
                <w:numId w:val="20"/>
              </w:numPr>
              <w:tabs>
                <w:tab w:val="num" w:pos="360"/>
              </w:tabs>
              <w:divId w:val="97259078"/>
            </w:pPr>
            <w:bookmarkStart w:id="154" w:name="ppcSc2a7bd347e9b438994c6c73846861538"/>
            <w:r>
              <w:t>If you decide to have another auditor apply and report on the results of agreed-upon procedures for use as audit evidence, apply the procedures for Involvement of Another Office, Correspondent, or Affiliate, in the Other Procedures section of this program.</w:t>
            </w:r>
          </w:p>
        </w:tc>
        <w:bookmarkEnd w:id="154"/>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5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D0676B0" w14:textId="77777777" w:rsidR="00E76605" w:rsidRDefault="006433C5" w:rsidP="00B223BB">
            <w:pPr>
              <w:pStyle w:val="APStepSignoff"/>
              <w:pPrChange w:id="156" w:author="Jenna M. Walaszek" w:date="2024-06-28T11:32:00Z">
                <w:pPr>
                  <w:pStyle w:val="APStepSignoffShaded"/>
                </w:pPr>
              </w:pPrChange>
            </w:pPr>
            <w:ins w:id="157"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58"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C042D0E" w14:textId="77777777" w:rsidR="00E76605" w:rsidRDefault="006433C5">
            <w:pPr>
              <w:pStyle w:val="APWPRef"/>
            </w:pPr>
            <w:ins w:id="159" w:author="Jenna M. Walaszek" w:date="2024-06-28T11:39:00Z">
              <w:r>
                <w:t>N/A – See above</w:t>
              </w:r>
            </w:ins>
          </w:p>
        </w:tc>
      </w:tr>
      <w:tr w:rsidR="00E76605" w14:paraId="63FD30B0"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6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1327C04"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61"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8CC6DD5" w14:textId="77777777" w:rsidR="00E76605" w:rsidRDefault="00E76605">
            <w:pPr>
              <w:pStyle w:val="APStepItem"/>
              <w:numPr>
                <w:ilvl w:val="2"/>
                <w:numId w:val="20"/>
              </w:numPr>
              <w:tabs>
                <w:tab w:val="num" w:pos="360"/>
              </w:tabs>
              <w:divId w:val="311907520"/>
            </w:pPr>
            <w:bookmarkStart w:id="162" w:name="ppcSc686067420dd4ef3b10244e3c6d07f68"/>
            <w:r>
              <w:t>Make any necessary arrangements with the other auditor, including reaching an understanding about the procedures to be performed.</w:t>
            </w:r>
          </w:p>
        </w:tc>
        <w:bookmarkEnd w:id="162"/>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63"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59E700D" w14:textId="77777777" w:rsidR="00E76605" w:rsidRDefault="006433C5" w:rsidP="00B223BB">
            <w:pPr>
              <w:pStyle w:val="APStepSignoff"/>
              <w:pPrChange w:id="164" w:author="Jenna M. Walaszek" w:date="2024-06-28T11:32:00Z">
                <w:pPr>
                  <w:pStyle w:val="APStepSignoffShaded"/>
                </w:pPr>
              </w:pPrChange>
            </w:pPr>
            <w:ins w:id="165"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6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A3D7D50" w14:textId="77777777" w:rsidR="00E76605" w:rsidRDefault="006433C5">
            <w:pPr>
              <w:pStyle w:val="APWPRef"/>
            </w:pPr>
            <w:ins w:id="167" w:author="Jenna M. Walaszek" w:date="2024-06-28T11:39:00Z">
              <w:r>
                <w:t>N/A – See above</w:t>
              </w:r>
            </w:ins>
          </w:p>
        </w:tc>
      </w:tr>
      <w:tr w:rsidR="00E76605" w14:paraId="1A1B2C27"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68"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341CCD9"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69"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E5C4C72" w14:textId="77777777" w:rsidR="00E76605" w:rsidRDefault="00E76605">
            <w:pPr>
              <w:pStyle w:val="APStepItem"/>
              <w:numPr>
                <w:ilvl w:val="2"/>
                <w:numId w:val="20"/>
              </w:numPr>
              <w:tabs>
                <w:tab w:val="num" w:pos="360"/>
              </w:tabs>
              <w:divId w:val="1965648623"/>
            </w:pPr>
            <w:bookmarkStart w:id="170" w:name="ppcSf124f1041e8a40a188bf541f894f0ed5"/>
            <w:r>
              <w:t>If another auditor is not able to apply the procedures, consider the need to visit the plan sponsor or participating employers to apply the procedures, and make arrangements to do so.</w:t>
            </w:r>
          </w:p>
        </w:tc>
        <w:bookmarkEnd w:id="170"/>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7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5ED59F5" w14:textId="77777777" w:rsidR="00E76605" w:rsidRDefault="006433C5" w:rsidP="00B223BB">
            <w:pPr>
              <w:pStyle w:val="APStepSignoff"/>
              <w:pPrChange w:id="172" w:author="Jenna M. Walaszek" w:date="2024-06-28T11:32:00Z">
                <w:pPr>
                  <w:pStyle w:val="APStepSignoffShaded"/>
                </w:pPr>
              </w:pPrChange>
            </w:pPr>
            <w:ins w:id="173"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7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DA0BA62" w14:textId="77777777" w:rsidR="00E76605" w:rsidRDefault="006433C5">
            <w:pPr>
              <w:pStyle w:val="APWPRef"/>
            </w:pPr>
            <w:ins w:id="175" w:author="Jenna M. Walaszek" w:date="2024-06-28T11:39:00Z">
              <w:r>
                <w:t>N/A – See above</w:t>
              </w:r>
            </w:ins>
          </w:p>
        </w:tc>
      </w:tr>
      <w:tr w:rsidR="00E76605" w14:paraId="66BF4F7D"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7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F799309"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77"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60A82F5" w14:textId="77777777" w:rsidR="00E76605" w:rsidRDefault="00E76605">
            <w:pPr>
              <w:pStyle w:val="APStepItem"/>
              <w:numPr>
                <w:ilvl w:val="0"/>
                <w:numId w:val="18"/>
              </w:numPr>
              <w:divId w:val="1766412549"/>
            </w:pPr>
            <w:bookmarkStart w:id="178" w:name="ppcSd11bf39bb37d4b949a58d7e5cc33cf90"/>
            <w:r>
              <w:t>Establish and document an overall audit strategy that sets the scope, timing, and direction of the audit and the resources needed to perform the engagement. Consider the reporting objectives and other communication requirements.</w:t>
            </w:r>
          </w:p>
        </w:tc>
        <w:bookmarkEnd w:id="178"/>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7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C4EBDCF" w14:textId="77777777" w:rsidR="00E76605" w:rsidRDefault="006433C5" w:rsidP="00B223BB">
            <w:pPr>
              <w:pStyle w:val="APStepSignoff"/>
              <w:pPrChange w:id="180" w:author="Jenna M. Walaszek" w:date="2024-06-28T11:32:00Z">
                <w:pPr>
                  <w:pStyle w:val="APStepSignoffShaded"/>
                </w:pPr>
              </w:pPrChange>
            </w:pPr>
            <w:ins w:id="181"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8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3D468A4" w14:textId="77777777" w:rsidR="00E76605" w:rsidRPr="006433C5" w:rsidRDefault="006433C5">
            <w:pPr>
              <w:pStyle w:val="APWPRef"/>
              <w:rPr>
                <w:rFonts w:cs="Arial"/>
              </w:rPr>
            </w:pPr>
            <w:ins w:id="183" w:author="Jenna M. Walaszek" w:date="2024-06-28T11:39:00Z">
              <w:r w:rsidRPr="006433C5">
                <w:rPr>
                  <w:rFonts w:cs="Arial"/>
                  <w:b/>
                  <w:color w:val="0000FF"/>
                  <w:sz w:val="16"/>
                  <w:rPrChange w:id="184" w:author="Jenna M. Walaszek" w:date="2024-06-28T11:39:00Z">
                    <w:rPr/>
                  </w:rPrChange>
                </w:rPr>
                <w:t>1100.20</w:t>
              </w:r>
            </w:ins>
          </w:p>
        </w:tc>
      </w:tr>
      <w:tr w:rsidR="00E76605" w14:paraId="0DEFEBD8"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8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8AC44DC" w14:textId="77777777" w:rsidR="00E76605" w:rsidRDefault="00E76605">
            <w:pPr>
              <w:pStyle w:val="APObjective"/>
            </w:pPr>
            <w:r>
              <w:t>A, D</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86"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3DA937B" w14:textId="77777777" w:rsidR="00E76605" w:rsidRDefault="00E76605">
            <w:pPr>
              <w:pStyle w:val="APStepItem"/>
              <w:numPr>
                <w:ilvl w:val="0"/>
                <w:numId w:val="18"/>
              </w:numPr>
              <w:divId w:val="2972778"/>
            </w:pPr>
            <w:bookmarkStart w:id="187" w:name="ppcSc86e2db3b28447079d31e61dfc5863b5"/>
            <w:r>
              <w:t>Establish and document an understanding with the client by performing the following procedures:</w:t>
            </w:r>
          </w:p>
        </w:tc>
        <w:bookmarkEnd w:id="187"/>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88"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3587AEC" w14:textId="77777777" w:rsidR="00E76605" w:rsidRDefault="006433C5" w:rsidP="00B223BB">
            <w:pPr>
              <w:pStyle w:val="APStepSignoff"/>
              <w:pPrChange w:id="189" w:author="Jenna M. Walaszek" w:date="2024-06-28T11:32:00Z">
                <w:pPr>
                  <w:pStyle w:val="APStepSignoffShaded"/>
                </w:pPr>
              </w:pPrChange>
            </w:pPr>
            <w:ins w:id="190"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9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4709424" w14:textId="77777777" w:rsidR="00E76605" w:rsidRDefault="006433C5">
            <w:pPr>
              <w:pStyle w:val="APWPRef"/>
            </w:pPr>
            <w:ins w:id="192" w:author="Jenna M. Walaszek" w:date="2024-06-28T11:39:00Z">
              <w:r>
                <w:t>See below</w:t>
              </w:r>
            </w:ins>
          </w:p>
        </w:tc>
      </w:tr>
      <w:tr w:rsidR="00E76605" w14:paraId="1264BD62"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193"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8376AE0" w14:textId="77777777" w:rsidR="00E76605" w:rsidRDefault="00E76605">
            <w:pPr>
              <w:pStyle w:val="APObjective"/>
            </w:pPr>
            <w:r>
              <w:lastRenderedPageBreak/>
              <w:t>A, D</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194"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10BF011" w14:textId="77777777" w:rsidR="00E76605" w:rsidRDefault="00E76605">
            <w:pPr>
              <w:pStyle w:val="APStepItem"/>
              <w:numPr>
                <w:ilvl w:val="1"/>
                <w:numId w:val="19"/>
              </w:numPr>
              <w:tabs>
                <w:tab w:val="num" w:pos="360"/>
              </w:tabs>
              <w:ind w:hanging="360"/>
              <w:divId w:val="1802191766"/>
            </w:pPr>
            <w:bookmarkStart w:id="195" w:name="ppcSd1445d3d667a4c4d82a60ce4f89a57c6"/>
            <w:r>
              <w:t xml:space="preserve">Provide an engagement letter to the client and obtain an acknowledgment. (See the letters at </w:t>
            </w:r>
            <w:r>
              <w:rPr>
                <w:rStyle w:val="PPCRefAAEBPdc8f649061e2437b9fbf032bf9969f11dc8f649061e2437b9fbf032bf9969f11"/>
                <w:u w:val="none"/>
              </w:rPr>
              <w:fldChar w:fldCharType="begin"/>
            </w:r>
            <w:r>
              <w:rPr>
                <w:rStyle w:val="PPCRefAAEBPdc8f649061e2437b9fbf032bf9969f11dc8f649061e2437b9fbf032bf9969f11"/>
                <w:u w:val="none"/>
              </w:rPr>
              <w:instrText>MACROBUTTON PPC_LINKMANAGER EBP-CL-1.1</w:instrText>
            </w:r>
            <w:r>
              <w:rPr>
                <w:rStyle w:val="PPCRefAAEBPdc8f649061e2437b9fbf032bf9969f11dc8f649061e2437b9fbf032bf9969f11"/>
                <w:u w:val="none"/>
              </w:rPr>
              <w:fldChar w:fldCharType="end"/>
            </w:r>
            <w:r>
              <w:t xml:space="preserve"> and </w:t>
            </w:r>
            <w:r>
              <w:rPr>
                <w:rStyle w:val="PPCRefAAEBPd4910d21ac2a426194f49b7b483c8725d4910d21ac2a426194f49b7b483c8725"/>
                <w:u w:val="none"/>
              </w:rPr>
              <w:fldChar w:fldCharType="begin"/>
            </w:r>
            <w:r>
              <w:rPr>
                <w:rStyle w:val="PPCRefAAEBPd4910d21ac2a426194f49b7b483c8725d4910d21ac2a426194f49b7b483c8725"/>
                <w:u w:val="none"/>
              </w:rPr>
              <w:instrText>MACROBUTTON PPC_LINKMANAGER EBP-CL-1.2</w:instrText>
            </w:r>
            <w:r>
              <w:rPr>
                <w:rStyle w:val="PPCRefAAEBPd4910d21ac2a426194f49b7b483c8725d4910d21ac2a426194f49b7b483c8725"/>
                <w:u w:val="none"/>
              </w:rPr>
              <w:fldChar w:fldCharType="end"/>
            </w:r>
            <w:r>
              <w:t>.)</w:t>
            </w:r>
          </w:p>
        </w:tc>
        <w:bookmarkEnd w:id="195"/>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19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20563BE" w14:textId="77777777" w:rsidR="00E76605" w:rsidRDefault="006433C5" w:rsidP="00B223BB">
            <w:pPr>
              <w:pStyle w:val="APStepSignoff"/>
              <w:pPrChange w:id="197" w:author="Jenna M. Walaszek" w:date="2024-06-28T11:32:00Z">
                <w:pPr>
                  <w:pStyle w:val="APStepSignoffShaded"/>
                </w:pPr>
              </w:pPrChange>
            </w:pPr>
            <w:ins w:id="198"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19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3D01FE6" w14:textId="77777777" w:rsidR="00E76605" w:rsidRPr="005C3A3E" w:rsidRDefault="005C3A3E">
            <w:pPr>
              <w:pStyle w:val="APWPRef"/>
              <w:rPr>
                <w:rFonts w:cs="Arial"/>
              </w:rPr>
            </w:pPr>
            <w:ins w:id="200" w:author="Jenna M. Walaszek" w:date="2024-06-28T11:43:00Z">
              <w:r w:rsidRPr="005C3A3E">
                <w:rPr>
                  <w:rFonts w:cs="Arial"/>
                  <w:b/>
                  <w:color w:val="0000FF"/>
                  <w:sz w:val="16"/>
                  <w:rPrChange w:id="201" w:author="Jenna M. Walaszek" w:date="2024-06-28T11:43:00Z">
                    <w:rPr/>
                  </w:rPrChange>
                </w:rPr>
                <w:t>1700.10</w:t>
              </w:r>
            </w:ins>
          </w:p>
        </w:tc>
      </w:tr>
      <w:tr w:rsidR="00E76605" w14:paraId="64B72162"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0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22F2331" w14:textId="77777777" w:rsidR="00E76605" w:rsidRDefault="00E76605">
            <w:pPr>
              <w:pStyle w:val="APObjective"/>
            </w:pPr>
            <w:r>
              <w:t>A, D</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03"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565BA2F" w14:textId="77777777" w:rsidR="00E76605" w:rsidRDefault="00E76605">
            <w:pPr>
              <w:pStyle w:val="APStepItem"/>
              <w:numPr>
                <w:ilvl w:val="1"/>
                <w:numId w:val="19"/>
              </w:numPr>
              <w:tabs>
                <w:tab w:val="num" w:pos="360"/>
              </w:tabs>
              <w:ind w:hanging="360"/>
              <w:divId w:val="578174473"/>
            </w:pPr>
            <w:bookmarkStart w:id="204" w:name="ppcSebdb7d73befa4e25aab13a6482528000"/>
            <w:r>
              <w:t xml:space="preserve">If nonattest services are or will be performed for the client, complete </w:t>
            </w:r>
            <w:r>
              <w:rPr>
                <w:rStyle w:val="PPCRefAAEBPf4b1185ab9804c709e98825b60cb628af4b1185ab9804c709e98825b60cb628a"/>
                <w:u w:val="none"/>
              </w:rPr>
              <w:fldChar w:fldCharType="begin"/>
            </w:r>
            <w:r>
              <w:rPr>
                <w:rStyle w:val="PPCRefAAEBPf4b1185ab9804c709e98825b60cb628af4b1185ab9804c709e98825b60cb628a"/>
                <w:u w:val="none"/>
              </w:rPr>
              <w:instrText>MACROBUTTON PPC_LINKMANAGER EBP-CX-1.2</w:instrText>
            </w:r>
            <w:r>
              <w:rPr>
                <w:rStyle w:val="PPCRefAAEBPf4b1185ab9804c709e98825b60cb628af4b1185ab9804c709e98825b60cb628a"/>
                <w:u w:val="none"/>
              </w:rPr>
              <w:fldChar w:fldCharType="end"/>
            </w:r>
            <w:r>
              <w:t xml:space="preserve"> to determine whether such services would create an independence threat.</w:t>
            </w:r>
          </w:p>
        </w:tc>
        <w:bookmarkEnd w:id="204"/>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0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AA47D70" w14:textId="77777777" w:rsidR="00E76605" w:rsidRDefault="006433C5" w:rsidP="00B223BB">
            <w:pPr>
              <w:pStyle w:val="APStepSignoff"/>
              <w:pPrChange w:id="206" w:author="Jenna M. Walaszek" w:date="2024-06-28T11:32:00Z">
                <w:pPr>
                  <w:pStyle w:val="APStepSignoffShaded"/>
                </w:pPr>
              </w:pPrChange>
            </w:pPr>
            <w:ins w:id="207"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08"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36CEC6E" w14:textId="77777777" w:rsidR="00E76605" w:rsidRPr="005C3A3E" w:rsidRDefault="005C3A3E">
            <w:pPr>
              <w:pStyle w:val="APWPRef"/>
              <w:rPr>
                <w:rFonts w:cs="Arial"/>
              </w:rPr>
            </w:pPr>
            <w:ins w:id="209" w:author="Jenna M. Walaszek" w:date="2024-06-28T11:43:00Z">
              <w:r w:rsidRPr="005C3A3E">
                <w:rPr>
                  <w:rFonts w:cs="Arial"/>
                  <w:b/>
                  <w:color w:val="0000FF"/>
                  <w:sz w:val="16"/>
                  <w:rPrChange w:id="210" w:author="Jenna M. Walaszek" w:date="2024-06-28T11:43:00Z">
                    <w:rPr/>
                  </w:rPrChange>
                </w:rPr>
                <w:t>1100.40</w:t>
              </w:r>
            </w:ins>
          </w:p>
        </w:tc>
      </w:tr>
      <w:tr w:rsidR="00E76605" w14:paraId="52DE0522"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1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895FAE1" w14:textId="77777777" w:rsidR="00E76605" w:rsidRDefault="00E76605">
            <w:pPr>
              <w:pStyle w:val="APObjective"/>
            </w:pPr>
            <w:r>
              <w:t>A, D</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12"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CC652A5" w14:textId="77777777" w:rsidR="00E76605" w:rsidRDefault="00E76605">
            <w:pPr>
              <w:pStyle w:val="APStepItem"/>
              <w:numPr>
                <w:ilvl w:val="1"/>
                <w:numId w:val="19"/>
              </w:numPr>
              <w:tabs>
                <w:tab w:val="num" w:pos="360"/>
              </w:tabs>
              <w:ind w:hanging="360"/>
              <w:divId w:val="1259944852"/>
            </w:pPr>
            <w:bookmarkStart w:id="213" w:name="ppcSa3fd514a2b2a4e989fa57d3872470506"/>
            <w:r>
              <w:t>Discuss the type, expected scope, and timing of the audit with management. Also discuss the adequacy of working space for the audit team, access to client records, and assistance, if any, to be provided by the client.</w:t>
            </w:r>
          </w:p>
        </w:tc>
        <w:bookmarkEnd w:id="213"/>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1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F5D53AB" w14:textId="77777777" w:rsidR="00E76605" w:rsidRDefault="006433C5" w:rsidP="00B223BB">
            <w:pPr>
              <w:pStyle w:val="APStepSignoff"/>
              <w:pPrChange w:id="215" w:author="Jenna M. Walaszek" w:date="2024-06-28T11:32:00Z">
                <w:pPr>
                  <w:pStyle w:val="APStepSignoffShaded"/>
                </w:pPr>
              </w:pPrChange>
            </w:pPr>
            <w:ins w:id="216"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1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A5F84C9" w14:textId="77777777" w:rsidR="005C3A3E" w:rsidRDefault="005C3A3E">
            <w:pPr>
              <w:pStyle w:val="APWPRef"/>
              <w:rPr>
                <w:ins w:id="218" w:author="Jenna M. Walaszek" w:date="2024-06-28T11:43:00Z"/>
                <w:rFonts w:cs="Arial"/>
                <w:b/>
                <w:color w:val="0000FF"/>
                <w:sz w:val="16"/>
              </w:rPr>
            </w:pPr>
            <w:ins w:id="219" w:author="Jenna M. Walaszek" w:date="2024-06-28T11:43:00Z">
              <w:r w:rsidRPr="005C3A3E">
                <w:rPr>
                  <w:rFonts w:cs="Arial"/>
                  <w:b/>
                  <w:color w:val="0000FF"/>
                  <w:sz w:val="16"/>
                  <w:rPrChange w:id="220" w:author="Jenna M. Walaszek" w:date="2024-06-28T11:43:00Z">
                    <w:rPr/>
                  </w:rPrChange>
                </w:rPr>
                <w:t>1700.10</w:t>
              </w:r>
            </w:ins>
          </w:p>
          <w:p w14:paraId="1D75FFAB" w14:textId="77777777" w:rsidR="00E76605" w:rsidRPr="005C3A3E" w:rsidRDefault="005C3A3E">
            <w:pPr>
              <w:pStyle w:val="APWPRef"/>
              <w:rPr>
                <w:rFonts w:cs="Arial"/>
              </w:rPr>
            </w:pPr>
            <w:ins w:id="221" w:author="Jenna M. Walaszek" w:date="2024-06-28T11:43:00Z">
              <w:r w:rsidRPr="005C3A3E">
                <w:rPr>
                  <w:rFonts w:cs="Arial"/>
                  <w:b/>
                  <w:color w:val="0000FF"/>
                  <w:sz w:val="16"/>
                  <w:rPrChange w:id="222" w:author="Jenna M. Walaszek" w:date="2024-06-28T11:43:00Z">
                    <w:rPr>
                      <w:rFonts w:cs="Arial"/>
                    </w:rPr>
                  </w:rPrChange>
                </w:rPr>
                <w:t>1800.10</w:t>
              </w:r>
            </w:ins>
          </w:p>
        </w:tc>
      </w:tr>
      <w:tr w:rsidR="00E76605" w14:paraId="67E4A554"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23"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656026B"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24"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CA7AC4C" w14:textId="77777777" w:rsidR="00E76605" w:rsidRDefault="00E76605">
            <w:pPr>
              <w:pStyle w:val="APStepItem"/>
              <w:numPr>
                <w:ilvl w:val="0"/>
                <w:numId w:val="18"/>
              </w:numPr>
              <w:divId w:val="1216817797"/>
            </w:pPr>
            <w:bookmarkStart w:id="225" w:name="ppcSb695e15c3fa84c00b43ddb285b16db77"/>
            <w:r>
              <w:t>Communicate your responsibilities under GAAS to those charged with governance by performing the following:</w:t>
            </w:r>
          </w:p>
        </w:tc>
        <w:bookmarkEnd w:id="225"/>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2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789A8E4" w14:textId="77777777" w:rsidR="00E76605" w:rsidRDefault="006433C5" w:rsidP="00B223BB">
            <w:pPr>
              <w:pStyle w:val="APStepSignoff"/>
              <w:pPrChange w:id="227" w:author="Jenna M. Walaszek" w:date="2024-06-28T11:32:00Z">
                <w:pPr>
                  <w:pStyle w:val="APStepSignoffShaded"/>
                </w:pPr>
              </w:pPrChange>
            </w:pPr>
            <w:ins w:id="228"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2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720FF08" w14:textId="77777777" w:rsidR="00E76605" w:rsidRDefault="005C3A3E">
            <w:pPr>
              <w:pStyle w:val="APWPRef"/>
            </w:pPr>
            <w:ins w:id="230" w:author="Jenna M. Walaszek" w:date="2024-06-28T11:43:00Z">
              <w:r>
                <w:t>See below</w:t>
              </w:r>
            </w:ins>
          </w:p>
        </w:tc>
      </w:tr>
      <w:tr w:rsidR="00E76605" w14:paraId="06F0AE30"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3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3EFE320"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32"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4E92FB9" w14:textId="77777777" w:rsidR="00E76605" w:rsidRDefault="00E76605">
            <w:pPr>
              <w:pStyle w:val="APStepItem"/>
              <w:numPr>
                <w:ilvl w:val="1"/>
                <w:numId w:val="19"/>
              </w:numPr>
              <w:tabs>
                <w:tab w:val="num" w:pos="360"/>
              </w:tabs>
              <w:ind w:hanging="360"/>
              <w:divId w:val="1925911546"/>
            </w:pPr>
            <w:bookmarkStart w:id="233" w:name="ppcSb603012923c74cc08ba966b66c23f4fc"/>
            <w:r>
              <w:t>Communicate an overview of the planned scope, timing of the audit, including the nature and timing of expected communications, and significant risks.</w:t>
            </w:r>
          </w:p>
        </w:tc>
        <w:bookmarkEnd w:id="233"/>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3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0D891AB" w14:textId="77777777" w:rsidR="00E76605" w:rsidRDefault="006433C5" w:rsidP="00B223BB">
            <w:pPr>
              <w:pStyle w:val="APStepSignoff"/>
              <w:pPrChange w:id="235" w:author="Jenna M. Walaszek" w:date="2024-06-28T11:32:00Z">
                <w:pPr>
                  <w:pStyle w:val="APStepSignoffShaded"/>
                </w:pPr>
              </w:pPrChange>
            </w:pPr>
            <w:ins w:id="236"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3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F590F36" w14:textId="77777777" w:rsidR="005C3A3E" w:rsidRDefault="005C3A3E" w:rsidP="005C3A3E">
            <w:pPr>
              <w:pStyle w:val="APWPRef"/>
              <w:rPr>
                <w:ins w:id="238" w:author="Jenna M. Walaszek" w:date="2024-06-28T11:45:00Z"/>
                <w:rFonts w:cs="Arial"/>
                <w:b/>
                <w:color w:val="0000FF"/>
                <w:sz w:val="16"/>
              </w:rPr>
            </w:pPr>
            <w:ins w:id="239" w:author="Jenna M. Walaszek" w:date="2024-06-28T11:45:00Z">
              <w:r w:rsidRPr="000004EA">
                <w:rPr>
                  <w:rFonts w:cs="Arial"/>
                  <w:b/>
                  <w:color w:val="0000FF"/>
                  <w:sz w:val="16"/>
                </w:rPr>
                <w:t>1700.10</w:t>
              </w:r>
            </w:ins>
          </w:p>
          <w:p w14:paraId="66A94609" w14:textId="77777777" w:rsidR="00E76605" w:rsidRDefault="005C3A3E" w:rsidP="005C3A3E">
            <w:pPr>
              <w:pStyle w:val="APWPRef"/>
            </w:pPr>
            <w:ins w:id="240" w:author="Jenna M. Walaszek" w:date="2024-06-28T11:45:00Z">
              <w:r w:rsidRPr="000004EA">
                <w:rPr>
                  <w:rFonts w:cs="Arial"/>
                  <w:b/>
                  <w:color w:val="0000FF"/>
                  <w:sz w:val="16"/>
                </w:rPr>
                <w:t>1800.10</w:t>
              </w:r>
            </w:ins>
          </w:p>
        </w:tc>
      </w:tr>
      <w:tr w:rsidR="00E76605" w14:paraId="73DDDB6A"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4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A571A3D"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42"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A9675D8" w14:textId="77777777" w:rsidR="00E76605" w:rsidRDefault="00E76605">
            <w:pPr>
              <w:pStyle w:val="APStepItem"/>
              <w:numPr>
                <w:ilvl w:val="1"/>
                <w:numId w:val="19"/>
              </w:numPr>
              <w:tabs>
                <w:tab w:val="num" w:pos="360"/>
              </w:tabs>
              <w:ind w:hanging="360"/>
              <w:divId w:val="2009550259"/>
            </w:pPr>
            <w:bookmarkStart w:id="243" w:name="ppcSe404896ca6cf4acc8b9caf2b21e29f3f"/>
            <w:r>
              <w:t xml:space="preserve">If there have been any updates to the significant risks communicated to those charged with governance as part of the overview, or any additional significant risks identified, communicate such items to those charged with governance in a timely manner, in writing. </w:t>
            </w:r>
          </w:p>
        </w:tc>
        <w:bookmarkEnd w:id="243"/>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4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933B795" w14:textId="77777777" w:rsidR="00E76605" w:rsidRDefault="006433C5" w:rsidP="00B223BB">
            <w:pPr>
              <w:pStyle w:val="APStepSignoff"/>
              <w:pPrChange w:id="245" w:author="Jenna M. Walaszek" w:date="2024-06-28T11:32:00Z">
                <w:pPr>
                  <w:pStyle w:val="APStepSignoffShaded"/>
                </w:pPr>
              </w:pPrChange>
            </w:pPr>
            <w:ins w:id="246"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4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016C059" w14:textId="77777777" w:rsidR="00E76605" w:rsidRDefault="005C3A3E">
            <w:pPr>
              <w:pStyle w:val="APWPRef"/>
            </w:pPr>
            <w:ins w:id="248" w:author="Jenna M. Walaszek" w:date="2024-06-28T11:45:00Z">
              <w:r>
                <w:t>None noted</w:t>
              </w:r>
            </w:ins>
          </w:p>
        </w:tc>
      </w:tr>
      <w:tr w:rsidR="00E76605" w14:paraId="34C188EF"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4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1375D7B" w14:textId="77777777" w:rsidR="00E76605" w:rsidRDefault="00E76605">
            <w:pPr>
              <w:pStyle w:val="APObjective"/>
            </w:pPr>
            <w:r>
              <w:t>A, C</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50"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40A07C8" w14:textId="77777777" w:rsidR="00E76605" w:rsidRDefault="00E76605">
            <w:pPr>
              <w:pStyle w:val="APStepItem"/>
              <w:numPr>
                <w:ilvl w:val="0"/>
                <w:numId w:val="18"/>
              </w:numPr>
              <w:divId w:val="1543252182"/>
            </w:pPr>
            <w:bookmarkStart w:id="251" w:name="ppcSb1ad38d0af85443383f5bf57815af4ee"/>
            <w:r>
              <w:t>Perform the following risk assessment procedures:</w:t>
            </w:r>
          </w:p>
        </w:tc>
        <w:bookmarkEnd w:id="251"/>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5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FD96429" w14:textId="77777777" w:rsidR="00E76605" w:rsidRDefault="006433C5" w:rsidP="00B223BB">
            <w:pPr>
              <w:pStyle w:val="APStepSignoff"/>
              <w:pPrChange w:id="253" w:author="Jenna M. Walaszek" w:date="2024-06-28T11:32:00Z">
                <w:pPr>
                  <w:pStyle w:val="APStepSignoffShaded"/>
                </w:pPr>
              </w:pPrChange>
            </w:pPr>
            <w:ins w:id="254"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5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1E4774D" w14:textId="77777777" w:rsidR="00E76605" w:rsidRDefault="005C3A3E">
            <w:pPr>
              <w:pStyle w:val="APWPRef"/>
            </w:pPr>
            <w:ins w:id="256" w:author="Jenna M. Walaszek" w:date="2024-06-28T11:45:00Z">
              <w:r>
                <w:t>See b</w:t>
              </w:r>
            </w:ins>
            <w:ins w:id="257" w:author="Jenna M. Walaszek" w:date="2024-06-28T11:46:00Z">
              <w:r>
                <w:t>elow</w:t>
              </w:r>
            </w:ins>
          </w:p>
        </w:tc>
      </w:tr>
      <w:tr w:rsidR="00E76605" w14:paraId="067F7903"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58"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FAF08FF" w14:textId="77777777" w:rsidR="00E76605" w:rsidRDefault="00E76605">
            <w:pPr>
              <w:pStyle w:val="APObjective"/>
            </w:pPr>
            <w:r>
              <w:t>A, C</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59"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8F91D1D" w14:textId="77777777" w:rsidR="00E76605" w:rsidRDefault="00E76605">
            <w:pPr>
              <w:pStyle w:val="APStepItem"/>
              <w:numPr>
                <w:ilvl w:val="1"/>
                <w:numId w:val="19"/>
              </w:numPr>
              <w:tabs>
                <w:tab w:val="num" w:pos="360"/>
              </w:tabs>
              <w:ind w:hanging="360"/>
              <w:divId w:val="740522139"/>
            </w:pPr>
            <w:bookmarkStart w:id="260" w:name="ppcSc1ff0f0a5d3e4e9e9d9a659b0c5bd0cf"/>
            <w:r>
              <w:t xml:space="preserve">Obtain and document an understanding of the plan, its environment, and the applicable financial reporting framework, and identify risks by completing or updating </w:t>
            </w:r>
            <w:r>
              <w:rPr>
                <w:rStyle w:val="PPCRefAAEBP29a133912403452fad9303c51fb1f26529a133912403452fad9303c51fb1f265"/>
                <w:u w:val="none"/>
              </w:rPr>
              <w:fldChar w:fldCharType="begin"/>
            </w:r>
            <w:r>
              <w:rPr>
                <w:rStyle w:val="PPCRefAAEBP29a133912403452fad9303c51fb1f26529a133912403452fad9303c51fb1f265"/>
                <w:u w:val="none"/>
              </w:rPr>
              <w:instrText>MACROBUTTON PPC_LINKMANAGER EBP-CX-3.1</w:instrText>
            </w:r>
            <w:r>
              <w:rPr>
                <w:rStyle w:val="PPCRefAAEBP29a133912403452fad9303c51fb1f26529a133912403452fad9303c51fb1f265"/>
                <w:u w:val="none"/>
              </w:rPr>
              <w:fldChar w:fldCharType="end"/>
            </w:r>
            <w:r>
              <w:t>.</w:t>
            </w:r>
          </w:p>
        </w:tc>
        <w:bookmarkEnd w:id="260"/>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6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7DED2C1" w14:textId="77777777" w:rsidR="00E76605" w:rsidRDefault="006433C5" w:rsidP="00B223BB">
            <w:pPr>
              <w:pStyle w:val="APStepSignoff"/>
              <w:pPrChange w:id="262" w:author="Jenna M. Walaszek" w:date="2024-06-28T11:32:00Z">
                <w:pPr>
                  <w:pStyle w:val="APStepSignoffShaded"/>
                </w:pPr>
              </w:pPrChange>
            </w:pPr>
            <w:ins w:id="263"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6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A47FB47" w14:textId="77777777" w:rsidR="00E76605" w:rsidRPr="005C3A3E" w:rsidRDefault="005C3A3E">
            <w:pPr>
              <w:pStyle w:val="APWPRef"/>
              <w:rPr>
                <w:rFonts w:cs="Arial"/>
              </w:rPr>
            </w:pPr>
            <w:ins w:id="265" w:author="Jenna M. Walaszek" w:date="2024-06-28T11:46:00Z">
              <w:r w:rsidRPr="005C3A3E">
                <w:rPr>
                  <w:rFonts w:cs="Arial"/>
                  <w:b/>
                  <w:color w:val="0000FF"/>
                  <w:sz w:val="16"/>
                  <w:rPrChange w:id="266" w:author="Jenna M. Walaszek" w:date="2024-06-28T11:46:00Z">
                    <w:rPr/>
                  </w:rPrChange>
                </w:rPr>
                <w:t>1100.10</w:t>
              </w:r>
            </w:ins>
          </w:p>
        </w:tc>
      </w:tr>
      <w:tr w:rsidR="00E76605" w14:paraId="77C7037A"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6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5B26485" w14:textId="77777777" w:rsidR="00E76605" w:rsidRDefault="00E76605">
            <w:pPr>
              <w:pStyle w:val="APObjective"/>
            </w:pPr>
            <w:r>
              <w:t>A, C</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68"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7C70E84" w14:textId="77777777" w:rsidR="00E76605" w:rsidRDefault="00E76605">
            <w:pPr>
              <w:pStyle w:val="APStepItem"/>
              <w:numPr>
                <w:ilvl w:val="1"/>
                <w:numId w:val="19"/>
              </w:numPr>
              <w:tabs>
                <w:tab w:val="num" w:pos="360"/>
              </w:tabs>
              <w:ind w:hanging="360"/>
              <w:divId w:val="1743136790"/>
            </w:pPr>
            <w:bookmarkStart w:id="269" w:name="ppcSc2d2ffb2271a4692a83528f8a3077a82"/>
            <w:r>
              <w:t xml:space="preserve">Complete </w:t>
            </w:r>
            <w:r>
              <w:rPr>
                <w:rStyle w:val="PPCRefAAEBP17efea41e36e4fceb5e1990693c151c117efea41e36e4fceb5e1990693c151c1"/>
                <w:u w:val="none"/>
              </w:rPr>
              <w:fldChar w:fldCharType="begin"/>
            </w:r>
            <w:r>
              <w:rPr>
                <w:rStyle w:val="PPCRefAAEBP17efea41e36e4fceb5e1990693c151c117efea41e36e4fceb5e1990693c151c1"/>
                <w:u w:val="none"/>
              </w:rPr>
              <w:instrText>MACROBUTTON PPC_LINKMANAGER EBP-CX-3.2</w:instrText>
            </w:r>
            <w:r>
              <w:rPr>
                <w:rStyle w:val="PPCRefAAEBP17efea41e36e4fceb5e1990693c151c117efea41e36e4fceb5e1990693c151c1"/>
                <w:u w:val="none"/>
              </w:rPr>
              <w:fldChar w:fldCharType="end"/>
            </w:r>
            <w:r>
              <w:t xml:space="preserve"> to document your engagement team discussion about the susceptibility of the plan’s financial statements to material misstatements due to fraud or error and the application of GAAP to the plan’s facts and circumstances.</w:t>
            </w:r>
          </w:p>
        </w:tc>
        <w:bookmarkEnd w:id="269"/>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7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A84D3BE" w14:textId="77777777" w:rsidR="00E76605" w:rsidRDefault="006433C5" w:rsidP="00B223BB">
            <w:pPr>
              <w:pStyle w:val="APStepSignoff"/>
              <w:pPrChange w:id="271" w:author="Jenna M. Walaszek" w:date="2024-06-28T11:32:00Z">
                <w:pPr>
                  <w:pStyle w:val="APStepSignoffShaded"/>
                </w:pPr>
              </w:pPrChange>
            </w:pPr>
            <w:ins w:id="272"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73"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4BBE82E" w14:textId="77777777" w:rsidR="00E76605" w:rsidRPr="005C3A3E" w:rsidRDefault="005C3A3E">
            <w:pPr>
              <w:pStyle w:val="APWPRef"/>
              <w:rPr>
                <w:rFonts w:cs="Arial"/>
              </w:rPr>
            </w:pPr>
            <w:ins w:id="274" w:author="Jenna M. Walaszek" w:date="2024-06-28T11:46:00Z">
              <w:r w:rsidRPr="005C3A3E">
                <w:rPr>
                  <w:rFonts w:cs="Arial"/>
                  <w:b/>
                  <w:color w:val="0000FF"/>
                  <w:sz w:val="16"/>
                  <w:rPrChange w:id="275" w:author="Jenna M. Walaszek" w:date="2024-06-28T11:46:00Z">
                    <w:rPr/>
                  </w:rPrChange>
                </w:rPr>
                <w:t>1100.20</w:t>
              </w:r>
            </w:ins>
          </w:p>
        </w:tc>
      </w:tr>
      <w:tr w:rsidR="00E76605" w14:paraId="152E2A95"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7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8DD4633" w14:textId="77777777" w:rsidR="00E76605" w:rsidRDefault="00E76605">
            <w:pPr>
              <w:pStyle w:val="APObjective"/>
            </w:pPr>
            <w:r>
              <w:t>A, C</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77"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BDAD523" w14:textId="77777777" w:rsidR="00E76605" w:rsidRDefault="00E76605">
            <w:pPr>
              <w:pStyle w:val="APStepItem"/>
              <w:numPr>
                <w:ilvl w:val="1"/>
                <w:numId w:val="19"/>
              </w:numPr>
              <w:tabs>
                <w:tab w:val="num" w:pos="360"/>
              </w:tabs>
              <w:ind w:hanging="360"/>
              <w:divId w:val="1898541347"/>
            </w:pPr>
            <w:bookmarkStart w:id="278" w:name="ppcSc0c329a3dace4e83a825c4fe9b40911e"/>
            <w:r>
              <w:t xml:space="preserve">Complete </w:t>
            </w:r>
            <w:r>
              <w:rPr>
                <w:rStyle w:val="PPCRefAAEBP70e45f0cdc61441e9d16fa41087ad78b70e45f0cdc61441e9d16fa41087ad78b"/>
                <w:u w:val="none"/>
              </w:rPr>
              <w:fldChar w:fldCharType="begin"/>
            </w:r>
            <w:r>
              <w:rPr>
                <w:rStyle w:val="PPCRefAAEBP70e45f0cdc61441e9d16fa41087ad78b70e45f0cdc61441e9d16fa41087ad78b"/>
                <w:u w:val="none"/>
              </w:rPr>
              <w:instrText>MACROBUTTON PPC_LINKMANAGER EBP-CX-3.3</w:instrText>
            </w:r>
            <w:r>
              <w:rPr>
                <w:rStyle w:val="PPCRefAAEBP70e45f0cdc61441e9d16fa41087ad78b70e45f0cdc61441e9d16fa41087ad78b"/>
                <w:u w:val="none"/>
              </w:rPr>
              <w:fldChar w:fldCharType="end"/>
            </w:r>
            <w:r>
              <w:t xml:space="preserve"> to document your inquiries of management and others about risks of material misstatement (including fraud risks, related-party transactions and relationships, significant unusual transactions, and compliance with laws and regulations). If found, perform procedures in the Related-party and Prohibited Transactions and Significant Unusual Transactions section of </w:t>
            </w:r>
            <w:r>
              <w:rPr>
                <w:rStyle w:val="PPCRefAAEBPc902187c657e4ea8879a3f52de13094fc902187c657e4ea8879a3f52de13094f"/>
                <w:u w:val="none"/>
              </w:rPr>
              <w:fldChar w:fldCharType="begin"/>
            </w:r>
            <w:r>
              <w:rPr>
                <w:rStyle w:val="PPCRefAAEBPc902187c657e4ea8879a3f52de13094fc902187c657e4ea8879a3f52de13094f"/>
                <w:u w:val="none"/>
              </w:rPr>
              <w:instrText>MACROBUTTON PPC_LINKMANAGER EBP-AP-20</w:instrText>
            </w:r>
            <w:r>
              <w:rPr>
                <w:rStyle w:val="PPCRefAAEBPc902187c657e4ea8879a3f52de13094fc902187c657e4ea8879a3f52de13094f"/>
                <w:u w:val="none"/>
              </w:rPr>
              <w:fldChar w:fldCharType="end"/>
            </w:r>
            <w:r>
              <w:t>.</w:t>
            </w:r>
          </w:p>
        </w:tc>
        <w:bookmarkEnd w:id="278"/>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7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52F8BEA" w14:textId="77777777" w:rsidR="00E76605" w:rsidRDefault="006433C5" w:rsidP="00B223BB">
            <w:pPr>
              <w:pStyle w:val="APStepSignoff"/>
              <w:pPrChange w:id="280" w:author="Jenna M. Walaszek" w:date="2024-06-28T11:32:00Z">
                <w:pPr>
                  <w:pStyle w:val="APStepSignoffShaded"/>
                </w:pPr>
              </w:pPrChange>
            </w:pPr>
            <w:ins w:id="281"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8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C174E93" w14:textId="77777777" w:rsidR="00E76605" w:rsidRPr="005C3A3E" w:rsidRDefault="005C3A3E">
            <w:pPr>
              <w:pStyle w:val="APWPRef"/>
              <w:rPr>
                <w:rFonts w:cs="Arial"/>
              </w:rPr>
            </w:pPr>
            <w:ins w:id="283" w:author="Jenna M. Walaszek" w:date="2024-06-28T11:46:00Z">
              <w:r w:rsidRPr="005C3A3E">
                <w:rPr>
                  <w:rFonts w:cs="Arial"/>
                  <w:b/>
                  <w:color w:val="0000FF"/>
                  <w:sz w:val="16"/>
                  <w:rPrChange w:id="284" w:author="Jenna M. Walaszek" w:date="2024-06-28T11:46:00Z">
                    <w:rPr/>
                  </w:rPrChange>
                </w:rPr>
                <w:t>1</w:t>
              </w:r>
              <w:r>
                <w:rPr>
                  <w:rFonts w:cs="Arial"/>
                  <w:b/>
                  <w:color w:val="0000FF"/>
                  <w:sz w:val="16"/>
                </w:rPr>
                <w:t>1</w:t>
              </w:r>
              <w:r w:rsidRPr="005C3A3E">
                <w:rPr>
                  <w:rFonts w:cs="Arial"/>
                  <w:b/>
                  <w:color w:val="0000FF"/>
                  <w:sz w:val="16"/>
                  <w:rPrChange w:id="285" w:author="Jenna M. Walaszek" w:date="2024-06-28T11:46:00Z">
                    <w:rPr/>
                  </w:rPrChange>
                </w:rPr>
                <w:t>00.30</w:t>
              </w:r>
            </w:ins>
          </w:p>
        </w:tc>
      </w:tr>
      <w:tr w:rsidR="00E76605" w14:paraId="242EE421"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8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10BDD9A" w14:textId="77777777" w:rsidR="00E76605" w:rsidRDefault="00E76605">
            <w:pPr>
              <w:pStyle w:val="APObjective"/>
            </w:pPr>
            <w:r>
              <w:t>A, C</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287"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F412481" w14:textId="77777777" w:rsidR="00E76605" w:rsidRDefault="00E76605">
            <w:pPr>
              <w:pStyle w:val="APStepItem"/>
              <w:numPr>
                <w:ilvl w:val="1"/>
                <w:numId w:val="19"/>
              </w:numPr>
              <w:tabs>
                <w:tab w:val="num" w:pos="360"/>
              </w:tabs>
              <w:ind w:hanging="360"/>
              <w:divId w:val="1547525853"/>
            </w:pPr>
            <w:bookmarkStart w:id="288" w:name="ppcSe94a1ae5cb214b07b0ac99edeb7e0297"/>
            <w:r>
              <w:t xml:space="preserve">Obtain and document an understanding of the entity’s system of internal control by completing or updating </w:t>
            </w:r>
            <w:r>
              <w:rPr>
                <w:rStyle w:val="PPCRefAAEBP2291412865bd45fc9799b569011074622291412865bd45fc9799b56901107462"/>
                <w:u w:val="none"/>
              </w:rPr>
              <w:fldChar w:fldCharType="begin"/>
            </w:r>
            <w:r>
              <w:rPr>
                <w:rStyle w:val="PPCRefAAEBP2291412865bd45fc9799b569011074622291412865bd45fc9799b56901107462"/>
                <w:u w:val="none"/>
              </w:rPr>
              <w:instrText>MACROBUTTON PPC_LINKMANAGER EBP-CX-4.1</w:instrText>
            </w:r>
            <w:r>
              <w:rPr>
                <w:rStyle w:val="PPCRefAAEBP2291412865bd45fc9799b569011074622291412865bd45fc9799b56901107462"/>
                <w:u w:val="none"/>
              </w:rPr>
              <w:fldChar w:fldCharType="end"/>
            </w:r>
            <w:r>
              <w:t xml:space="preserve">, </w:t>
            </w:r>
            <w:r>
              <w:rPr>
                <w:rStyle w:val="PPCRefAAEBP5b1c5dc98eed40d28498d92cbf09fb7f5b1c5dc98eed40d28498d92cbf09fb7f"/>
                <w:u w:val="none"/>
              </w:rPr>
              <w:fldChar w:fldCharType="begin"/>
            </w:r>
            <w:r>
              <w:rPr>
                <w:rStyle w:val="PPCRefAAEBP5b1c5dc98eed40d28498d92cbf09fb7f5b1c5dc98eed40d28498d92cbf09fb7f"/>
                <w:u w:val="none"/>
              </w:rPr>
              <w:instrText>MACROBUTTON PPC_LINKMANAGER EBP-CX-4.2</w:instrText>
            </w:r>
            <w:r>
              <w:rPr>
                <w:rStyle w:val="PPCRefAAEBP5b1c5dc98eed40d28498d92cbf09fb7f5b1c5dc98eed40d28498d92cbf09fb7f"/>
                <w:u w:val="none"/>
              </w:rPr>
              <w:fldChar w:fldCharType="end"/>
            </w:r>
            <w:r>
              <w:t xml:space="preserve"> (for each significant transaction class and related aspects of the financial reporting process; for the entity’s IT environment; and for the design and implementation of identified controls), </w:t>
            </w:r>
            <w:r>
              <w:rPr>
                <w:rStyle w:val="PPCRefAAEBPd2d1452cec3f40859823b896b385ae90d2d1452cec3f40859823b896b385ae90"/>
                <w:u w:val="none"/>
              </w:rPr>
              <w:fldChar w:fldCharType="begin"/>
            </w:r>
            <w:r>
              <w:rPr>
                <w:rStyle w:val="PPCRefAAEBPd2d1452cec3f40859823b896b385ae90d2d1452cec3f40859823b896b385ae90"/>
                <w:u w:val="none"/>
              </w:rPr>
              <w:instrText>MACROBUTTON PPC_LINKMANAGER EBP-CX-4.2.3</w:instrText>
            </w:r>
            <w:r>
              <w:rPr>
                <w:rStyle w:val="PPCRefAAEBPd2d1452cec3f40859823b896b385ae90d2d1452cec3f40859823b896b385ae90"/>
                <w:u w:val="none"/>
              </w:rPr>
              <w:fldChar w:fldCharType="end"/>
            </w:r>
            <w:r>
              <w:t xml:space="preserve"> (for identified controls), </w:t>
            </w:r>
            <w:r>
              <w:rPr>
                <w:rStyle w:val="PPCRefAAEBPeb9aac879a374daa93e60d442fe60790eb9aac879a374daa93e60d442fe60790"/>
                <w:u w:val="none"/>
              </w:rPr>
              <w:fldChar w:fldCharType="begin"/>
            </w:r>
            <w:r>
              <w:rPr>
                <w:rStyle w:val="PPCRefAAEBPeb9aac879a374daa93e60d442fe60790eb9aac879a374daa93e60d442fe60790"/>
                <w:u w:val="none"/>
              </w:rPr>
              <w:instrText>MACROBUTTON PPC_LINKMANAGER EBP-CX-4.3.1</w:instrText>
            </w:r>
            <w:r>
              <w:rPr>
                <w:rStyle w:val="PPCRefAAEBPeb9aac879a374daa93e60d442fe60790eb9aac879a374daa93e60d442fe60790"/>
                <w:u w:val="none"/>
              </w:rPr>
              <w:fldChar w:fldCharType="end"/>
            </w:r>
            <w:r>
              <w:t xml:space="preserve">, or </w:t>
            </w:r>
            <w:r>
              <w:rPr>
                <w:rStyle w:val="PPCRefAAEBPf1a1776a23c54b25971e867cfe2d4b8cf1a1776a23c54b25971e867cfe2d4b8c"/>
                <w:u w:val="none"/>
              </w:rPr>
              <w:fldChar w:fldCharType="begin"/>
            </w:r>
            <w:r>
              <w:rPr>
                <w:rStyle w:val="PPCRefAAEBPf1a1776a23c54b25971e867cfe2d4b8cf1a1776a23c54b25971e867cfe2d4b8c"/>
                <w:u w:val="none"/>
              </w:rPr>
              <w:instrText>MACROBUTTON PPC_LINKMANAGER EBP-CX-4.3.2</w:instrText>
            </w:r>
            <w:r>
              <w:rPr>
                <w:rStyle w:val="PPCRefAAEBPf1a1776a23c54b25971e867cfe2d4b8cf1a1776a23c54b25971e867cfe2d4b8c"/>
                <w:u w:val="none"/>
              </w:rPr>
              <w:fldChar w:fldCharType="end"/>
            </w:r>
            <w:r>
              <w:t xml:space="preserve"> (for each walkthrough performed), and </w:t>
            </w:r>
            <w:r>
              <w:rPr>
                <w:rStyle w:val="PPCRefAAEBPb71c77820976425b8204ba6f50f8440ab71c77820976425b8204ba6f50f8440a"/>
                <w:u w:val="none"/>
              </w:rPr>
              <w:fldChar w:fldCharType="begin"/>
            </w:r>
            <w:r>
              <w:rPr>
                <w:rStyle w:val="PPCRefAAEBPb71c77820976425b8204ba6f50f8440ab71c77820976425b8204ba6f50f8440a"/>
                <w:u w:val="none"/>
              </w:rPr>
              <w:instrText>MACROBUTTON PPC_LINKMANAGER EBP-CX-4.4</w:instrText>
            </w:r>
            <w:r>
              <w:rPr>
                <w:rStyle w:val="PPCRefAAEBPb71c77820976425b8204ba6f50f8440ab71c77820976425b8204ba6f50f8440a"/>
                <w:u w:val="none"/>
              </w:rPr>
              <w:fldChar w:fldCharType="end"/>
            </w:r>
            <w:r>
              <w:t xml:space="preserve"> (if relying on a SOC 1 report).</w:t>
            </w:r>
          </w:p>
        </w:tc>
        <w:bookmarkEnd w:id="288"/>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28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1222E3F" w14:textId="77777777" w:rsidR="00E76605" w:rsidRDefault="006433C5" w:rsidP="00B223BB">
            <w:pPr>
              <w:pStyle w:val="APStepSignoff"/>
              <w:pPrChange w:id="290" w:author="Jenna M. Walaszek" w:date="2024-06-28T11:32:00Z">
                <w:pPr>
                  <w:pStyle w:val="APStepSignoffShaded"/>
                </w:pPr>
              </w:pPrChange>
            </w:pPr>
            <w:ins w:id="291" w:author="Jenna M. Walaszek" w:date="2024-06-28T11:32: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29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755085E" w14:textId="77777777" w:rsidR="00E76605" w:rsidRDefault="005C3A3E">
            <w:pPr>
              <w:pStyle w:val="APWPRef"/>
            </w:pPr>
            <w:ins w:id="293" w:author="Jenna M. Walaszek" w:date="2024-06-28T11:46:00Z">
              <w:r>
                <w:t>See tab 1200</w:t>
              </w:r>
            </w:ins>
          </w:p>
        </w:tc>
      </w:tr>
      <w:tr w:rsidR="00E76605" w14:paraId="16983BA7"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29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8B647B9" w14:textId="77777777" w:rsidR="00E76605" w:rsidRDefault="00E76605">
            <w:pPr>
              <w:pStyle w:val="APObjective"/>
              <w:rPr>
                <w:ins w:id="295" w:author="Jenna M. Walaszek" w:date="2024-07-17T09:58:00Z"/>
              </w:rPr>
            </w:pPr>
            <w:r>
              <w:t>A, C</w:t>
            </w:r>
          </w:p>
          <w:p w14:paraId="73EA52CE" w14:textId="77777777" w:rsidR="00A54658" w:rsidRDefault="00A54658">
            <w:pPr>
              <w:pStyle w:val="APObjective"/>
              <w:rPr>
                <w:ins w:id="296" w:author="Jenna M. Walaszek" w:date="2024-07-17T09:58:00Z"/>
              </w:rPr>
            </w:pPr>
          </w:p>
          <w:p w14:paraId="7F77976D" w14:textId="77777777" w:rsidR="00A54658" w:rsidRDefault="00A54658">
            <w:pPr>
              <w:pStyle w:val="APObjective"/>
              <w:rPr>
                <w:ins w:id="297" w:author="Jenna M. Walaszek" w:date="2024-07-17T09:58:00Z"/>
              </w:rPr>
            </w:pPr>
          </w:p>
          <w:p w14:paraId="29F934B3" w14:textId="77777777" w:rsidR="00A54658" w:rsidRDefault="00A54658">
            <w:pPr>
              <w:pStyle w:val="APObjective"/>
              <w:rPr>
                <w:ins w:id="298" w:author="Jenna M. Walaszek" w:date="2024-07-17T09:58:00Z"/>
              </w:rPr>
            </w:pPr>
          </w:p>
          <w:p w14:paraId="5867737E" w14:textId="77777777" w:rsidR="00A54658" w:rsidRDefault="00A54658">
            <w:pPr>
              <w:pStyle w:val="APObjective"/>
              <w:rPr>
                <w:ins w:id="299" w:author="Jenna M. Walaszek" w:date="2024-07-17T09:58:00Z"/>
              </w:rPr>
            </w:pPr>
          </w:p>
          <w:p w14:paraId="13C69905" w14:textId="77777777" w:rsidR="00A54658" w:rsidRDefault="00A54658">
            <w:pPr>
              <w:pStyle w:val="APObjective"/>
              <w:rPr>
                <w:ins w:id="300" w:author="Jenna M. Walaszek" w:date="2024-07-17T09:58:00Z"/>
              </w:rPr>
            </w:pPr>
          </w:p>
          <w:p w14:paraId="44E90C0A" w14:textId="77777777" w:rsidR="00A54658" w:rsidRDefault="00A54658">
            <w:pPr>
              <w:pStyle w:val="APObjective"/>
              <w:rPr>
                <w:ins w:id="301" w:author="Jenna M. Walaszek" w:date="2024-07-17T09:58:00Z"/>
              </w:rPr>
            </w:pPr>
          </w:p>
          <w:p w14:paraId="3B7FB074" w14:textId="77777777" w:rsidR="00A54658" w:rsidRDefault="00A54658">
            <w:pPr>
              <w:pStyle w:val="APObjective"/>
              <w:rPr>
                <w:ins w:id="302" w:author="Jenna M. Walaszek" w:date="2024-07-17T09:58:00Z"/>
              </w:rPr>
            </w:pPr>
          </w:p>
          <w:p w14:paraId="2CA11D4C" w14:textId="77777777" w:rsidR="00A54658" w:rsidRDefault="00A54658">
            <w:pPr>
              <w:pStyle w:val="APObjective"/>
            </w:pPr>
            <w:ins w:id="303" w:author="Jenna M. Walaszek" w:date="2024-07-17T09:58:00Z">
              <w:r>
                <w:lastRenderedPageBreak/>
                <w:t>*</w:t>
              </w:r>
            </w:ins>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304"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BEDA734" w14:textId="77777777" w:rsidR="00E76605" w:rsidRDefault="00E76605">
            <w:pPr>
              <w:pStyle w:val="APStepItem"/>
              <w:numPr>
                <w:ilvl w:val="1"/>
                <w:numId w:val="19"/>
              </w:numPr>
              <w:tabs>
                <w:tab w:val="num" w:pos="360"/>
              </w:tabs>
              <w:ind w:hanging="360"/>
              <w:divId w:val="1427724211"/>
              <w:rPr>
                <w:ins w:id="305" w:author="Jenna M. Walaszek" w:date="2024-07-17T09:58:00Z"/>
              </w:rPr>
            </w:pPr>
            <w:bookmarkStart w:id="306" w:name="ppcSe434cea89f8c42aa93fc799c12cc8e49"/>
            <w:r>
              <w:lastRenderedPageBreak/>
              <w:t xml:space="preserve">Apply and document preliminary analytical procedures by (1) comparing account balances for the current period to similar amounts in the prior period annual financial statements or other expectations and (2) performing analytical procedures specifically related to contributions and, for a non-Section 103(a)(3)(C) audit, investment income to identify potential fraudulent financial reporting. Identify unusual or unexpected balances or relationships and consider whether matters identified have financial statement and audit planning </w:t>
            </w:r>
            <w:r>
              <w:lastRenderedPageBreak/>
              <w:t>implications, such as whether they indicate a higher risk of material misstatement due to error or fraud.</w:t>
            </w:r>
          </w:p>
          <w:p w14:paraId="27345161" w14:textId="77777777" w:rsidR="00A54658" w:rsidRDefault="00A54658">
            <w:pPr>
              <w:pStyle w:val="APStepItem"/>
              <w:numPr>
                <w:ilvl w:val="0"/>
                <w:numId w:val="19"/>
              </w:numPr>
              <w:tabs>
                <w:tab w:val="num" w:pos="792"/>
              </w:tabs>
              <w:divId w:val="1427724211"/>
              <w:pPrChange w:id="307" w:author="Jenna M. Walaszek" w:date="2024-07-17T09:58:00Z">
                <w:pPr>
                  <w:pStyle w:val="APStepItem"/>
                  <w:numPr>
                    <w:ilvl w:val="1"/>
                    <w:numId w:val="19"/>
                  </w:numPr>
                  <w:tabs>
                    <w:tab w:val="clear" w:pos="360"/>
                    <w:tab w:val="num" w:pos="792"/>
                  </w:tabs>
                  <w:ind w:left="792" w:hanging="432"/>
                  <w:divId w:val="1427724211"/>
                </w:pPr>
              </w:pPrChange>
            </w:pPr>
            <w:ins w:id="308" w:author="Jenna M. Walaszek" w:date="2024-07-17T09:58:00Z">
              <w:r>
                <w:t xml:space="preserve">Complete </w:t>
              </w:r>
              <w:r>
                <w:rPr>
                  <w:rStyle w:val="PPCRefAAEBP46d03db6f98e4d4e9df0ece73ae4ab7446d03db6f98e4d4e9df0ece73ae4ab74"/>
                </w:rPr>
                <w:fldChar w:fldCharType="begin"/>
              </w:r>
              <w:r>
                <w:rPr>
                  <w:rStyle w:val="PPCRefAAEBP46d03db6f98e4d4e9df0ece73ae4ab7446d03db6f98e4d4e9df0ece73ae4ab74"/>
                </w:rPr>
                <w:instrText>MACROBUTTON PPC_LINKMANAGER EBP-CX-3.6</w:instrText>
              </w:r>
              <w:r>
                <w:rPr>
                  <w:rStyle w:val="PPCRefAAEBP46d03db6f98e4d4e9df0ece73ae4ab7446d03db6f98e4d4e9df0ece73ae4ab74"/>
                </w:rPr>
                <w:fldChar w:fldCharType="end"/>
              </w:r>
              <w:r>
                <w:t xml:space="preserve"> to perform a retrospective review of accounting estimates reflected in the prior year financial statements to determine whether their outcome or subsequent reestimation indicates risks of material misstatement of current year accounting estimates or a possible bias on the part of management that may represent a risk of material misstatement due to fraud. If possible bias is identified, evaluate whether the circumstances represent a risk of material misstatement due to fraud.</w:t>
              </w:r>
            </w:ins>
          </w:p>
        </w:tc>
        <w:bookmarkEnd w:id="306"/>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30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D22C7C3" w14:textId="77777777" w:rsidR="00E76605" w:rsidRDefault="006433C5" w:rsidP="00B223BB">
            <w:pPr>
              <w:pStyle w:val="APStepSignoff"/>
              <w:rPr>
                <w:ins w:id="310" w:author="Jenna M. Walaszek" w:date="2024-07-17T09:58:00Z"/>
              </w:rPr>
            </w:pPr>
            <w:ins w:id="311" w:author="Jenna M. Walaszek" w:date="2024-06-28T11:32:00Z">
              <w:r>
                <w:lastRenderedPageBreak/>
                <w:t>JMW 6/28/2024</w:t>
              </w:r>
            </w:ins>
          </w:p>
          <w:p w14:paraId="5A564F4B" w14:textId="77777777" w:rsidR="00A54658" w:rsidRDefault="00A54658" w:rsidP="00B223BB">
            <w:pPr>
              <w:pStyle w:val="APStepSignoff"/>
              <w:rPr>
                <w:ins w:id="312" w:author="Jenna M. Walaszek" w:date="2024-07-17T09:58:00Z"/>
              </w:rPr>
            </w:pPr>
          </w:p>
          <w:p w14:paraId="3C2CC6B7" w14:textId="77777777" w:rsidR="00A54658" w:rsidRDefault="00A54658" w:rsidP="00B223BB">
            <w:pPr>
              <w:pStyle w:val="APStepSignoff"/>
              <w:rPr>
                <w:ins w:id="313" w:author="Jenna M. Walaszek" w:date="2024-07-17T09:58:00Z"/>
              </w:rPr>
            </w:pPr>
          </w:p>
          <w:p w14:paraId="1CD0257C" w14:textId="77777777" w:rsidR="00A54658" w:rsidRDefault="00A54658" w:rsidP="00B223BB">
            <w:pPr>
              <w:pStyle w:val="APStepSignoff"/>
              <w:rPr>
                <w:ins w:id="314" w:author="Jenna M. Walaszek" w:date="2024-07-17T09:58:00Z"/>
              </w:rPr>
            </w:pPr>
          </w:p>
          <w:p w14:paraId="783AD910" w14:textId="77777777" w:rsidR="00A54658" w:rsidRDefault="00A54658" w:rsidP="00B223BB">
            <w:pPr>
              <w:pStyle w:val="APStepSignoff"/>
              <w:rPr>
                <w:ins w:id="315" w:author="Jenna M. Walaszek" w:date="2024-07-17T09:58:00Z"/>
              </w:rPr>
            </w:pPr>
          </w:p>
          <w:p w14:paraId="04A644E9" w14:textId="77777777" w:rsidR="00A54658" w:rsidRDefault="00A54658" w:rsidP="00B223BB">
            <w:pPr>
              <w:pStyle w:val="APStepSignoff"/>
              <w:rPr>
                <w:ins w:id="316" w:author="Jenna M. Walaszek" w:date="2024-07-17T09:58:00Z"/>
              </w:rPr>
            </w:pPr>
          </w:p>
          <w:p w14:paraId="79AE4920" w14:textId="77777777" w:rsidR="00A54658" w:rsidRDefault="00A54658" w:rsidP="00B223BB">
            <w:pPr>
              <w:pStyle w:val="APStepSignoff"/>
              <w:rPr>
                <w:ins w:id="317" w:author="Jenna M. Walaszek" w:date="2024-07-17T09:58:00Z"/>
              </w:rPr>
            </w:pPr>
          </w:p>
          <w:p w14:paraId="2E385074" w14:textId="77777777" w:rsidR="00A54658" w:rsidRDefault="00A54658" w:rsidP="00B223BB">
            <w:pPr>
              <w:pStyle w:val="APStepSignoff"/>
              <w:rPr>
                <w:ins w:id="318" w:author="Jenna M. Walaszek" w:date="2024-07-17T09:58:00Z"/>
              </w:rPr>
            </w:pPr>
          </w:p>
          <w:p w14:paraId="4173477C" w14:textId="77777777" w:rsidR="00A54658" w:rsidRDefault="00A54658" w:rsidP="00B223BB">
            <w:pPr>
              <w:pStyle w:val="APStepSignoff"/>
              <w:rPr>
                <w:ins w:id="319" w:author="Jenna M. Walaszek" w:date="2024-07-17T09:58:00Z"/>
              </w:rPr>
            </w:pPr>
          </w:p>
          <w:p w14:paraId="7E8A359D" w14:textId="77777777" w:rsidR="00A54658" w:rsidRDefault="00A54658" w:rsidP="00B223BB">
            <w:pPr>
              <w:pStyle w:val="APStepSignoff"/>
              <w:rPr>
                <w:ins w:id="320" w:author="Jenna M. Walaszek" w:date="2024-07-17T09:58:00Z"/>
              </w:rPr>
            </w:pPr>
          </w:p>
          <w:p w14:paraId="1737B283" w14:textId="77777777" w:rsidR="00A54658" w:rsidRDefault="00A54658" w:rsidP="00B223BB">
            <w:pPr>
              <w:pStyle w:val="APStepSignoff"/>
              <w:rPr>
                <w:ins w:id="321" w:author="Jenna M. Walaszek" w:date="2024-07-17T09:58:00Z"/>
              </w:rPr>
            </w:pPr>
            <w:ins w:id="322" w:author="Jenna M. Walaszek" w:date="2024-07-17T09:58:00Z">
              <w:r>
                <w:t>JMW 6/28/2024</w:t>
              </w:r>
            </w:ins>
          </w:p>
          <w:p w14:paraId="4EC80369" w14:textId="77777777" w:rsidR="00A54658" w:rsidRDefault="00A54658" w:rsidP="00751FA2">
            <w:pPr>
              <w:pStyle w:val="APStepSignoffShaded"/>
            </w:pPr>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323"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A37B958" w14:textId="77777777" w:rsidR="00E76605" w:rsidRDefault="005C3A3E">
            <w:pPr>
              <w:pStyle w:val="APWPRef"/>
              <w:rPr>
                <w:ins w:id="324" w:author="Jenna M. Walaszek" w:date="2024-07-17T09:59:00Z"/>
                <w:rFonts w:cs="Arial"/>
                <w:b/>
                <w:color w:val="0000FF"/>
                <w:sz w:val="16"/>
              </w:rPr>
            </w:pPr>
            <w:ins w:id="325" w:author="Jenna M. Walaszek" w:date="2024-06-28T11:46:00Z">
              <w:r w:rsidRPr="005C3A3E">
                <w:rPr>
                  <w:rFonts w:cs="Arial"/>
                  <w:b/>
                  <w:color w:val="0000FF"/>
                  <w:sz w:val="16"/>
                  <w:rPrChange w:id="326" w:author="Jenna M. Walaszek" w:date="2024-06-28T11:46:00Z">
                    <w:rPr/>
                  </w:rPrChange>
                </w:rPr>
                <w:lastRenderedPageBreak/>
                <w:t>1100.70</w:t>
              </w:r>
            </w:ins>
          </w:p>
          <w:p w14:paraId="76CE5BE0" w14:textId="77777777" w:rsidR="00A54658" w:rsidRDefault="00A54658">
            <w:pPr>
              <w:pStyle w:val="APWPRef"/>
              <w:rPr>
                <w:ins w:id="327" w:author="Jenna M. Walaszek" w:date="2024-07-17T09:59:00Z"/>
                <w:rFonts w:cs="Arial"/>
                <w:b/>
                <w:color w:val="0000FF"/>
                <w:sz w:val="16"/>
              </w:rPr>
            </w:pPr>
          </w:p>
          <w:p w14:paraId="65A7AAB1" w14:textId="77777777" w:rsidR="00A54658" w:rsidRDefault="00A54658">
            <w:pPr>
              <w:pStyle w:val="APWPRef"/>
              <w:rPr>
                <w:ins w:id="328" w:author="Jenna M. Walaszek" w:date="2024-07-17T09:59:00Z"/>
                <w:rFonts w:cs="Arial"/>
                <w:b/>
                <w:color w:val="0000FF"/>
                <w:sz w:val="16"/>
              </w:rPr>
            </w:pPr>
          </w:p>
          <w:p w14:paraId="6C4C2E20" w14:textId="77777777" w:rsidR="00A54658" w:rsidRDefault="00A54658">
            <w:pPr>
              <w:pStyle w:val="APWPRef"/>
              <w:rPr>
                <w:ins w:id="329" w:author="Jenna M. Walaszek" w:date="2024-07-17T09:59:00Z"/>
                <w:rFonts w:cs="Arial"/>
                <w:b/>
                <w:color w:val="0000FF"/>
                <w:sz w:val="16"/>
              </w:rPr>
            </w:pPr>
          </w:p>
          <w:p w14:paraId="41927C0F" w14:textId="77777777" w:rsidR="00A54658" w:rsidRDefault="00A54658">
            <w:pPr>
              <w:pStyle w:val="APWPRef"/>
              <w:rPr>
                <w:ins w:id="330" w:author="Jenna M. Walaszek" w:date="2024-07-17T09:59:00Z"/>
                <w:rFonts w:cs="Arial"/>
                <w:b/>
                <w:color w:val="0000FF"/>
                <w:sz w:val="16"/>
              </w:rPr>
            </w:pPr>
          </w:p>
          <w:p w14:paraId="2BAE1DCC" w14:textId="77777777" w:rsidR="00A54658" w:rsidRDefault="00A54658">
            <w:pPr>
              <w:pStyle w:val="APWPRef"/>
              <w:rPr>
                <w:ins w:id="331" w:author="Jenna M. Walaszek" w:date="2024-07-17T09:59:00Z"/>
                <w:rFonts w:cs="Arial"/>
                <w:b/>
                <w:color w:val="0000FF"/>
                <w:sz w:val="16"/>
              </w:rPr>
            </w:pPr>
          </w:p>
          <w:p w14:paraId="51B9E67D" w14:textId="77777777" w:rsidR="00A54658" w:rsidRDefault="00A54658">
            <w:pPr>
              <w:pStyle w:val="APWPRef"/>
              <w:rPr>
                <w:ins w:id="332" w:author="Jenna M. Walaszek" w:date="2024-07-17T09:59:00Z"/>
                <w:rFonts w:cs="Arial"/>
                <w:b/>
                <w:color w:val="0000FF"/>
                <w:sz w:val="16"/>
              </w:rPr>
            </w:pPr>
          </w:p>
          <w:p w14:paraId="63CC18E8" w14:textId="77777777" w:rsidR="00A54658" w:rsidRDefault="00A54658">
            <w:pPr>
              <w:pStyle w:val="APWPRef"/>
              <w:rPr>
                <w:ins w:id="333" w:author="Jenna M. Walaszek" w:date="2024-07-17T09:59:00Z"/>
                <w:rFonts w:cs="Arial"/>
                <w:b/>
                <w:color w:val="0000FF"/>
                <w:sz w:val="16"/>
              </w:rPr>
            </w:pPr>
          </w:p>
          <w:p w14:paraId="27E471C5" w14:textId="77777777" w:rsidR="00A54658" w:rsidRDefault="00A54658">
            <w:pPr>
              <w:pStyle w:val="APWPRef"/>
              <w:rPr>
                <w:ins w:id="334" w:author="Jenna M. Walaszek" w:date="2024-07-17T09:59:00Z"/>
                <w:rFonts w:cs="Arial"/>
                <w:b/>
                <w:color w:val="0000FF"/>
                <w:sz w:val="16"/>
              </w:rPr>
            </w:pPr>
          </w:p>
          <w:p w14:paraId="01ED6537" w14:textId="77777777" w:rsidR="00A54658" w:rsidRDefault="00A54658">
            <w:pPr>
              <w:pStyle w:val="APWPRef"/>
              <w:rPr>
                <w:ins w:id="335" w:author="Jenna M. Walaszek" w:date="2024-07-17T09:59:00Z"/>
                <w:rFonts w:cs="Arial"/>
                <w:b/>
                <w:color w:val="0000FF"/>
                <w:sz w:val="16"/>
              </w:rPr>
            </w:pPr>
          </w:p>
          <w:p w14:paraId="0B50AFDF" w14:textId="77777777" w:rsidR="00A54658" w:rsidRDefault="00A54658">
            <w:pPr>
              <w:pStyle w:val="APWPRef"/>
              <w:rPr>
                <w:ins w:id="336" w:author="Jenna M. Walaszek" w:date="2024-07-17T09:59:00Z"/>
                <w:rFonts w:cs="Arial"/>
                <w:b/>
                <w:color w:val="0000FF"/>
                <w:sz w:val="16"/>
              </w:rPr>
            </w:pPr>
          </w:p>
          <w:p w14:paraId="3177BD08" w14:textId="77777777" w:rsidR="00A54658" w:rsidRDefault="00A54658">
            <w:pPr>
              <w:pStyle w:val="APWPRef"/>
              <w:rPr>
                <w:ins w:id="337" w:author="Jenna M. Walaszek" w:date="2024-07-17T09:59:00Z"/>
                <w:rFonts w:cs="Arial"/>
                <w:b/>
                <w:color w:val="0000FF"/>
                <w:sz w:val="16"/>
              </w:rPr>
            </w:pPr>
          </w:p>
          <w:p w14:paraId="599B9D28" w14:textId="77777777" w:rsidR="00A54658" w:rsidRDefault="00A54658">
            <w:pPr>
              <w:pStyle w:val="APWPRef"/>
              <w:rPr>
                <w:ins w:id="338" w:author="Jenna M. Walaszek" w:date="2024-07-17T09:59:00Z"/>
                <w:rFonts w:cs="Arial"/>
                <w:b/>
                <w:color w:val="0000FF"/>
                <w:sz w:val="16"/>
              </w:rPr>
            </w:pPr>
          </w:p>
          <w:p w14:paraId="41E90081" w14:textId="77777777" w:rsidR="00A54658" w:rsidRPr="00A54658" w:rsidDel="00C7172A" w:rsidRDefault="00C7172A">
            <w:pPr>
              <w:pStyle w:val="APWPRef"/>
              <w:rPr>
                <w:ins w:id="339" w:author="Jenna M. Walaszek" w:date="2024-07-17T09:59:00Z"/>
                <w:del w:id="340" w:author="Jenna Walaszek" w:date="2024-09-03T14:11:00Z"/>
                <w:rFonts w:cs="Arial"/>
                <w:b/>
                <w:color w:val="0000FF"/>
                <w:sz w:val="16"/>
              </w:rPr>
            </w:pPr>
            <w:ins w:id="341" w:author="Jenna Walaszek" w:date="2024-09-03T14:11:00Z">
              <w:r>
                <w:t>NDN</w:t>
              </w:r>
            </w:ins>
            <w:ins w:id="342" w:author="Jenna M. Walaszek" w:date="2024-07-17T09:59:00Z">
              <w:del w:id="343" w:author="Jenna Walaszek" w:date="2024-09-03T14:11:00Z">
                <w:r w:rsidR="00A54658" w:rsidRPr="00A54658" w:rsidDel="00C7172A">
                  <w:rPr>
                    <w:rFonts w:cs="Arial"/>
                    <w:b/>
                    <w:color w:val="0000FF"/>
                    <w:sz w:val="16"/>
                  </w:rPr>
                  <w:delText>1100.45</w:delText>
                </w:r>
              </w:del>
            </w:ins>
          </w:p>
          <w:p w14:paraId="22C5257D" w14:textId="77777777" w:rsidR="00A54658" w:rsidRDefault="00A54658">
            <w:pPr>
              <w:pStyle w:val="APWPRef"/>
              <w:rPr>
                <w:ins w:id="344" w:author="Jenna M. Walaszek" w:date="2024-07-17T09:59:00Z"/>
                <w:rFonts w:cs="Arial"/>
                <w:b/>
                <w:color w:val="0000FF"/>
                <w:sz w:val="16"/>
              </w:rPr>
            </w:pPr>
          </w:p>
          <w:p w14:paraId="003BF0F9" w14:textId="77777777" w:rsidR="00A54658" w:rsidRPr="005C3A3E" w:rsidRDefault="00A54658">
            <w:pPr>
              <w:pStyle w:val="APWPRef"/>
              <w:rPr>
                <w:rFonts w:cs="Arial"/>
              </w:rPr>
            </w:pPr>
          </w:p>
        </w:tc>
      </w:tr>
      <w:tr w:rsidR="00E76605" w14:paraId="0FAFDA2C"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34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2F19103" w14:textId="77777777" w:rsidR="00E76605" w:rsidRDefault="00E76605">
            <w:pPr>
              <w:pStyle w:val="APObjective"/>
            </w:pPr>
            <w:r>
              <w:lastRenderedPageBreak/>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346"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854ECF7" w14:textId="77777777" w:rsidR="00E76605" w:rsidRDefault="00E76605">
            <w:pPr>
              <w:pStyle w:val="APStepItem"/>
              <w:numPr>
                <w:ilvl w:val="0"/>
                <w:numId w:val="18"/>
              </w:numPr>
              <w:divId w:val="33577169"/>
            </w:pPr>
            <w:bookmarkStart w:id="347" w:name="ppcSf235fb01cd14402d9bc5926b80e85836"/>
            <w:r>
              <w:t xml:space="preserve">Determine and document materiality levels by completing </w:t>
            </w:r>
            <w:r>
              <w:rPr>
                <w:rStyle w:val="PPCRefAAEBPdd966ce9b1d946e5830a4a3a4c89c8eadd966ce9b1d946e5830a4a3a4c89c8ea"/>
                <w:u w:val="none"/>
              </w:rPr>
              <w:fldChar w:fldCharType="begin"/>
            </w:r>
            <w:r>
              <w:rPr>
                <w:rStyle w:val="PPCRefAAEBPdd966ce9b1d946e5830a4a3a4c89c8eadd966ce9b1d946e5830a4a3a4c89c8ea"/>
                <w:u w:val="none"/>
              </w:rPr>
              <w:instrText>MACROBUTTON PPC_LINKMANAGER EBP-CX-2</w:instrText>
            </w:r>
            <w:r>
              <w:rPr>
                <w:rStyle w:val="PPCRefAAEBPdd966ce9b1d946e5830a4a3a4c89c8eadd966ce9b1d946e5830a4a3a4c89c8ea"/>
                <w:u w:val="none"/>
              </w:rPr>
              <w:fldChar w:fldCharType="end"/>
            </w:r>
            <w:r>
              <w:t>.</w:t>
            </w:r>
          </w:p>
        </w:tc>
        <w:bookmarkEnd w:id="347"/>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348"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D13A781" w14:textId="77777777" w:rsidR="00E76605" w:rsidRDefault="006433C5" w:rsidP="00B223BB">
            <w:pPr>
              <w:pStyle w:val="APStepSignoff"/>
              <w:pPrChange w:id="349" w:author="Jenna M. Walaszek" w:date="2024-06-28T11:33:00Z">
                <w:pPr>
                  <w:pStyle w:val="APStepSignoffShaded"/>
                </w:pPr>
              </w:pPrChange>
            </w:pPr>
            <w:ins w:id="350"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35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60DEFA7" w14:textId="77777777" w:rsidR="00E76605" w:rsidRPr="005C3A3E" w:rsidRDefault="005C3A3E">
            <w:pPr>
              <w:pStyle w:val="APWPRef"/>
              <w:rPr>
                <w:rFonts w:cs="Arial"/>
              </w:rPr>
            </w:pPr>
            <w:ins w:id="352" w:author="Jenna M. Walaszek" w:date="2024-06-28T11:46:00Z">
              <w:r w:rsidRPr="005C3A3E">
                <w:rPr>
                  <w:rFonts w:cs="Arial"/>
                  <w:b/>
                  <w:color w:val="0000FF"/>
                  <w:sz w:val="16"/>
                  <w:rPrChange w:id="353" w:author="Jenna M. Walaszek" w:date="2024-06-28T11:46:00Z">
                    <w:rPr/>
                  </w:rPrChange>
                </w:rPr>
                <w:t>1100.60</w:t>
              </w:r>
            </w:ins>
          </w:p>
        </w:tc>
      </w:tr>
      <w:tr w:rsidR="00E76605" w14:paraId="63F44F72"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35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851913D"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355"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C3DC766" w14:textId="77777777" w:rsidR="00E76605" w:rsidRDefault="00E76605">
            <w:pPr>
              <w:pStyle w:val="APStepItem"/>
              <w:numPr>
                <w:ilvl w:val="0"/>
                <w:numId w:val="18"/>
              </w:numPr>
              <w:divId w:val="1674608149"/>
            </w:pPr>
            <w:bookmarkStart w:id="356" w:name="ppcSf47d70401a0445a98003d5bbb56e8143"/>
            <w:r>
              <w:t xml:space="preserve">Assess the risk of material misstatement at both the financial statement level and the relevant assertion level as follows: </w:t>
            </w:r>
          </w:p>
        </w:tc>
        <w:bookmarkEnd w:id="356"/>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35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9175FA9" w14:textId="77777777" w:rsidR="00E76605" w:rsidRDefault="006433C5" w:rsidP="00B223BB">
            <w:pPr>
              <w:pStyle w:val="APStepSignoff"/>
              <w:pPrChange w:id="358" w:author="Jenna M. Walaszek" w:date="2024-06-28T11:33:00Z">
                <w:pPr>
                  <w:pStyle w:val="APStepSignoffShaded"/>
                </w:pPr>
              </w:pPrChange>
            </w:pPr>
            <w:ins w:id="359"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36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0BD946F" w14:textId="77777777" w:rsidR="00E76605" w:rsidRDefault="005C3A3E">
            <w:pPr>
              <w:pStyle w:val="APWPRef"/>
            </w:pPr>
            <w:ins w:id="361" w:author="Jenna M. Walaszek" w:date="2024-06-28T11:46:00Z">
              <w:r>
                <w:t>See below</w:t>
              </w:r>
            </w:ins>
          </w:p>
        </w:tc>
      </w:tr>
      <w:tr w:rsidR="00E76605" w14:paraId="13FAC392"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36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D483B6C"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363"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71C9871" w14:textId="77777777" w:rsidR="00E76605" w:rsidRDefault="00E76605">
            <w:pPr>
              <w:pStyle w:val="APStepItem"/>
              <w:numPr>
                <w:ilvl w:val="1"/>
                <w:numId w:val="19"/>
              </w:numPr>
              <w:tabs>
                <w:tab w:val="num" w:pos="360"/>
              </w:tabs>
              <w:ind w:hanging="360"/>
              <w:divId w:val="1384791711"/>
            </w:pPr>
            <w:bookmarkStart w:id="364" w:name="ppcSa7412c1baccd4fbf8e80efb030c993eb"/>
            <w:r>
              <w:t xml:space="preserve">Develop your responses by completing </w:t>
            </w:r>
            <w:r>
              <w:rPr>
                <w:rStyle w:val="PPCRefAAEBP3c3d9f2eb5154eb4a8311d928be694dd3c3d9f2eb5154eb4a8311d928be694dd"/>
                <w:u w:val="none"/>
              </w:rPr>
              <w:fldChar w:fldCharType="begin"/>
            </w:r>
            <w:r>
              <w:rPr>
                <w:rStyle w:val="PPCRefAAEBP3c3d9f2eb5154eb4a8311d928be694dd3c3d9f2eb5154eb4a8311d928be694dd"/>
                <w:u w:val="none"/>
              </w:rPr>
              <w:instrText>MACROBUTTON PPC_LINKMANAGER EBP-CX-7.1</w:instrText>
            </w:r>
            <w:r>
              <w:rPr>
                <w:rStyle w:val="PPCRefAAEBP3c3d9f2eb5154eb4a8311d928be694dd3c3d9f2eb5154eb4a8311d928be694dd"/>
                <w:u w:val="none"/>
              </w:rPr>
              <w:fldChar w:fldCharType="end"/>
            </w:r>
            <w:r>
              <w:t xml:space="preserve">. </w:t>
            </w:r>
          </w:p>
        </w:tc>
        <w:bookmarkEnd w:id="364"/>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36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F110AB4" w14:textId="77777777" w:rsidR="00E76605" w:rsidRDefault="006433C5" w:rsidP="00B223BB">
            <w:pPr>
              <w:pStyle w:val="APStepSignoff"/>
              <w:pPrChange w:id="366" w:author="Jenna M. Walaszek" w:date="2024-06-28T11:33:00Z">
                <w:pPr>
                  <w:pStyle w:val="APStepSignoffShaded"/>
                </w:pPr>
              </w:pPrChange>
            </w:pPr>
            <w:ins w:id="367"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368"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BD48B8F" w14:textId="77777777" w:rsidR="00E76605" w:rsidRPr="005C3A3E" w:rsidRDefault="005C3A3E">
            <w:pPr>
              <w:pStyle w:val="APWPRef"/>
              <w:rPr>
                <w:rFonts w:cs="Arial"/>
              </w:rPr>
            </w:pPr>
            <w:ins w:id="369" w:author="Jenna M. Walaszek" w:date="2024-06-28T11:47:00Z">
              <w:r w:rsidRPr="005C3A3E">
                <w:rPr>
                  <w:rFonts w:cs="Arial"/>
                  <w:b/>
                  <w:color w:val="0000FF"/>
                  <w:sz w:val="16"/>
                  <w:rPrChange w:id="370" w:author="Jenna M. Walaszek" w:date="2024-06-28T11:47:00Z">
                    <w:rPr/>
                  </w:rPrChange>
                </w:rPr>
                <w:t>1200.20</w:t>
              </w:r>
            </w:ins>
          </w:p>
        </w:tc>
      </w:tr>
      <w:tr w:rsidR="00E76605" w14:paraId="44A11909"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37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62D6A9E"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372"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75FFA2D" w14:textId="77777777" w:rsidR="00E76605" w:rsidRDefault="00E76605">
            <w:pPr>
              <w:pStyle w:val="APStepItem"/>
              <w:numPr>
                <w:ilvl w:val="1"/>
                <w:numId w:val="19"/>
              </w:numPr>
              <w:tabs>
                <w:tab w:val="num" w:pos="360"/>
              </w:tabs>
              <w:ind w:hanging="360"/>
              <w:divId w:val="2058774795"/>
            </w:pPr>
            <w:bookmarkStart w:id="373" w:name="ppcSeccb2a5ac1784582a20612fa4b2714e0"/>
            <w:r>
              <w:t>Evaluate the assessed risks of material misstatement and the appropriateness of the determination that a material audit area is not a significant audit area. Determine whether these decisions remain appropriate or revise your risk assessment accordingly.</w:t>
            </w:r>
          </w:p>
        </w:tc>
        <w:bookmarkEnd w:id="373"/>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37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80D74D3" w14:textId="77777777" w:rsidR="00E76605" w:rsidRDefault="006433C5" w:rsidP="00B223BB">
            <w:pPr>
              <w:pStyle w:val="APStepSignoff"/>
              <w:pPrChange w:id="375" w:author="Jenna M. Walaszek" w:date="2024-06-28T11:33:00Z">
                <w:pPr>
                  <w:pStyle w:val="APStepSignoffShaded"/>
                </w:pPr>
              </w:pPrChange>
            </w:pPr>
            <w:ins w:id="376"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37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747B2BE" w14:textId="77777777" w:rsidR="00E76605" w:rsidRDefault="005C3A3E">
            <w:pPr>
              <w:pStyle w:val="APWPRef"/>
            </w:pPr>
            <w:ins w:id="378" w:author="Jenna M. Walaszek" w:date="2024-06-28T11:47:00Z">
              <w:r>
                <w:t>Appropriate</w:t>
              </w:r>
            </w:ins>
          </w:p>
        </w:tc>
      </w:tr>
      <w:tr w:rsidR="00E76605" w14:paraId="5FC70850"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37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34A4B54" w14:textId="77777777" w:rsidR="00E76605" w:rsidRDefault="00E76605">
            <w:pPr>
              <w:pStyle w:val="APObjective"/>
            </w:pPr>
            <w:r>
              <w:t>A, D</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380"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438C649" w14:textId="77777777" w:rsidR="00E76605" w:rsidRDefault="00E76605">
            <w:pPr>
              <w:pStyle w:val="APStepItem"/>
              <w:numPr>
                <w:ilvl w:val="0"/>
                <w:numId w:val="18"/>
              </w:numPr>
              <w:divId w:val="1831749711"/>
            </w:pPr>
            <w:bookmarkStart w:id="381" w:name="ppcSd152069dd53242629bdd67df3f28a671"/>
            <w:r>
              <w:t>Develop an audit plan by performing the following procedures:</w:t>
            </w:r>
          </w:p>
        </w:tc>
        <w:bookmarkEnd w:id="381"/>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38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11BA03C" w14:textId="77777777" w:rsidR="00E76605" w:rsidRDefault="006433C5" w:rsidP="00B223BB">
            <w:pPr>
              <w:pStyle w:val="APStepSignoff"/>
              <w:pPrChange w:id="383" w:author="Jenna M. Walaszek" w:date="2024-06-28T11:33:00Z">
                <w:pPr>
                  <w:pStyle w:val="APStepSignoffShaded"/>
                </w:pPr>
              </w:pPrChange>
            </w:pPr>
            <w:ins w:id="384"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38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BDEDCBC" w14:textId="77777777" w:rsidR="00E76605" w:rsidRDefault="005C3A3E">
            <w:pPr>
              <w:pStyle w:val="APWPRef"/>
            </w:pPr>
            <w:ins w:id="386" w:author="Jenna M. Walaszek" w:date="2024-06-28T11:47:00Z">
              <w:r>
                <w:t>See below</w:t>
              </w:r>
            </w:ins>
          </w:p>
        </w:tc>
      </w:tr>
      <w:tr w:rsidR="00E76605" w14:paraId="33FDAE4A"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38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1B38BFB" w14:textId="77777777" w:rsidR="00E76605" w:rsidRDefault="00E76605">
            <w:pPr>
              <w:pStyle w:val="APObjective"/>
            </w:pPr>
            <w:r>
              <w:t>A, D</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388"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00DD475" w14:textId="77777777" w:rsidR="00E76605" w:rsidRDefault="00E76605">
            <w:pPr>
              <w:pStyle w:val="APStepItem"/>
              <w:numPr>
                <w:ilvl w:val="1"/>
                <w:numId w:val="19"/>
              </w:numPr>
              <w:tabs>
                <w:tab w:val="num" w:pos="360"/>
              </w:tabs>
              <w:ind w:hanging="360"/>
              <w:divId w:val="1972175483"/>
            </w:pPr>
            <w:bookmarkStart w:id="389" w:name="ppcSb8712e5d64bd419abe8a5baf7918cd0b"/>
            <w:r>
              <w:t xml:space="preserve">Prepare audit work programs for each significant audit area covered by the audit, giving effect to the risk assessment, audit approach, and other responses summarized at </w:t>
            </w:r>
            <w:r>
              <w:rPr>
                <w:rStyle w:val="PPCRefAAEBP3c3d9f2eb5154eb4a8311d928be694dd3c3d9f2eb5154eb4a8311d928be694dd"/>
                <w:u w:val="none"/>
              </w:rPr>
              <w:fldChar w:fldCharType="begin"/>
            </w:r>
            <w:r>
              <w:rPr>
                <w:rStyle w:val="PPCRefAAEBP3c3d9f2eb5154eb4a8311d928be694dd3c3d9f2eb5154eb4a8311d928be694dd"/>
                <w:u w:val="none"/>
              </w:rPr>
              <w:instrText>MACROBUTTON PPC_LINKMANAGER EBP-CX-7.1</w:instrText>
            </w:r>
            <w:r>
              <w:rPr>
                <w:rStyle w:val="PPCRefAAEBP3c3d9f2eb5154eb4a8311d928be694dd3c3d9f2eb5154eb4a8311d928be694dd"/>
                <w:u w:val="none"/>
              </w:rPr>
              <w:fldChar w:fldCharType="end"/>
            </w:r>
            <w:r>
              <w:t>.</w:t>
            </w:r>
          </w:p>
        </w:tc>
        <w:bookmarkEnd w:id="389"/>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39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D9C4FCB" w14:textId="77777777" w:rsidR="00E76605" w:rsidRDefault="006433C5" w:rsidP="00B223BB">
            <w:pPr>
              <w:pStyle w:val="APStepSignoff"/>
              <w:pPrChange w:id="391" w:author="Jenna M. Walaszek" w:date="2024-06-28T11:33:00Z">
                <w:pPr>
                  <w:pStyle w:val="APStepSignoffShaded"/>
                </w:pPr>
              </w:pPrChange>
            </w:pPr>
            <w:ins w:id="392"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393"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0ADD692" w14:textId="77777777" w:rsidR="00E76605" w:rsidRDefault="005C3A3E">
            <w:pPr>
              <w:pStyle w:val="APWPRef"/>
              <w:rPr>
                <w:ins w:id="394" w:author="Jenna M. Walaszek" w:date="2024-06-28T11:47:00Z"/>
              </w:rPr>
            </w:pPr>
            <w:ins w:id="395" w:author="Jenna M. Walaszek" w:date="2024-06-28T11:47:00Z">
              <w:r>
                <w:t xml:space="preserve">See audit programs throughout Gen 4 </w:t>
              </w:r>
            </w:ins>
          </w:p>
          <w:p w14:paraId="780D5EE0" w14:textId="77777777" w:rsidR="005C3A3E" w:rsidRPr="005C3A3E" w:rsidRDefault="005C3A3E">
            <w:pPr>
              <w:pStyle w:val="APWPRef"/>
              <w:rPr>
                <w:rFonts w:cs="Arial"/>
              </w:rPr>
            </w:pPr>
            <w:ins w:id="396" w:author="Jenna M. Walaszek" w:date="2024-06-28T11:47:00Z">
              <w:r w:rsidRPr="005C3A3E">
                <w:rPr>
                  <w:rFonts w:cs="Arial"/>
                  <w:b/>
                  <w:color w:val="0000FF"/>
                  <w:sz w:val="16"/>
                  <w:rPrChange w:id="397" w:author="Jenna M. Walaszek" w:date="2024-06-28T11:47:00Z">
                    <w:rPr/>
                  </w:rPrChange>
                </w:rPr>
                <w:t>1200.20</w:t>
              </w:r>
            </w:ins>
          </w:p>
        </w:tc>
      </w:tr>
      <w:tr w:rsidR="00E76605" w14:paraId="21C007FE"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398"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6140A8D" w14:textId="77777777" w:rsidR="00E76605" w:rsidRDefault="00E76605">
            <w:pPr>
              <w:pStyle w:val="APObjective"/>
            </w:pPr>
            <w:r>
              <w:t>A, D</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399"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9E58981" w14:textId="77777777" w:rsidR="00E76605" w:rsidRDefault="00E76605">
            <w:pPr>
              <w:pStyle w:val="APStepItem"/>
              <w:numPr>
                <w:ilvl w:val="1"/>
                <w:numId w:val="19"/>
              </w:numPr>
              <w:tabs>
                <w:tab w:val="num" w:pos="360"/>
              </w:tabs>
              <w:ind w:hanging="360"/>
              <w:divId w:val="896431772"/>
            </w:pPr>
            <w:bookmarkStart w:id="400" w:name="ppcSa530bc47faca469ebbb1a892e9341ac6"/>
            <w:r>
              <w:t>Tailor the audit programs to respond to the assessed risk of material misstatement.</w:t>
            </w:r>
          </w:p>
        </w:tc>
        <w:bookmarkEnd w:id="400"/>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40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5D9023E" w14:textId="77777777" w:rsidR="00E76605" w:rsidRDefault="006433C5" w:rsidP="00B223BB">
            <w:pPr>
              <w:pStyle w:val="APStepSignoff"/>
              <w:pPrChange w:id="402" w:author="Jenna M. Walaszek" w:date="2024-06-28T11:33:00Z">
                <w:pPr>
                  <w:pStyle w:val="APStepSignoffShaded"/>
                </w:pPr>
              </w:pPrChange>
            </w:pPr>
            <w:ins w:id="403"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40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137B8FA" w14:textId="77777777" w:rsidR="00E76605" w:rsidRDefault="005C3A3E">
            <w:pPr>
              <w:pStyle w:val="APWPRef"/>
            </w:pPr>
            <w:ins w:id="405" w:author="Jenna M. Walaszek" w:date="2024-06-28T11:47:00Z">
              <w:r>
                <w:t>See audit programs throughout Gen 4</w:t>
              </w:r>
            </w:ins>
          </w:p>
        </w:tc>
      </w:tr>
      <w:tr w:rsidR="00E76605" w14:paraId="77D1C253"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40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EFF6573" w14:textId="77777777" w:rsidR="00E76605" w:rsidRDefault="00E76605">
            <w:pPr>
              <w:pStyle w:val="APObjective"/>
            </w:pPr>
            <w:r>
              <w:t>A, D</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407"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6E3E63D" w14:textId="77777777" w:rsidR="00E76605" w:rsidRDefault="00E76605">
            <w:pPr>
              <w:pStyle w:val="APStepItem"/>
              <w:numPr>
                <w:ilvl w:val="1"/>
                <w:numId w:val="19"/>
              </w:numPr>
              <w:tabs>
                <w:tab w:val="num" w:pos="360"/>
              </w:tabs>
              <w:ind w:hanging="360"/>
              <w:divId w:val="1718316239"/>
            </w:pPr>
            <w:bookmarkStart w:id="408" w:name="ppcSb051617868d24d2dacbdda75d6fca4cd"/>
            <w:r>
              <w:t>Ensure that the selection of audit procedures from year to year incorporates an element of unpredictability and consider adding documentation of how the audit team has incorporated or plans to incorporate the unpredictability.</w:t>
            </w:r>
          </w:p>
        </w:tc>
        <w:bookmarkEnd w:id="408"/>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40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004767E" w14:textId="77777777" w:rsidR="00E76605" w:rsidRDefault="006433C5" w:rsidP="00B223BB">
            <w:pPr>
              <w:pStyle w:val="APStepSignoff"/>
              <w:pPrChange w:id="410" w:author="Jenna M. Walaszek" w:date="2024-06-28T11:33:00Z">
                <w:pPr>
                  <w:pStyle w:val="APStepSignoffShaded"/>
                </w:pPr>
              </w:pPrChange>
            </w:pPr>
            <w:ins w:id="411"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41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642B2C9" w14:textId="77777777" w:rsidR="00E76605" w:rsidRPr="005C3A3E" w:rsidRDefault="005C3A3E">
            <w:pPr>
              <w:pStyle w:val="APWPRef"/>
              <w:rPr>
                <w:rFonts w:cs="Arial"/>
              </w:rPr>
            </w:pPr>
            <w:ins w:id="413" w:author="Jenna M. Walaszek" w:date="2024-06-28T11:47:00Z">
              <w:r w:rsidRPr="005C3A3E">
                <w:rPr>
                  <w:rFonts w:cs="Arial"/>
                  <w:b/>
                  <w:color w:val="0000FF"/>
                  <w:sz w:val="16"/>
                  <w:rPrChange w:id="414" w:author="Jenna M. Walaszek" w:date="2024-06-28T11:47:00Z">
                    <w:rPr/>
                  </w:rPrChange>
                </w:rPr>
                <w:t>1330.30</w:t>
              </w:r>
            </w:ins>
          </w:p>
        </w:tc>
      </w:tr>
      <w:tr w:rsidR="00E76605" w14:paraId="1D4436F5"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41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4518ED5A" w14:textId="77777777" w:rsidR="00E76605" w:rsidRDefault="00E76605">
            <w:pPr>
              <w:pStyle w:val="APObjective"/>
            </w:pPr>
            <w:r>
              <w:t>A, D</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416"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85671A1" w14:textId="77777777" w:rsidR="00E76605" w:rsidRDefault="00E76605">
            <w:pPr>
              <w:pStyle w:val="APStepItem"/>
              <w:numPr>
                <w:ilvl w:val="1"/>
                <w:numId w:val="19"/>
              </w:numPr>
              <w:tabs>
                <w:tab w:val="num" w:pos="360"/>
              </w:tabs>
              <w:ind w:hanging="360"/>
              <w:divId w:val="1775249889"/>
            </w:pPr>
            <w:bookmarkStart w:id="417" w:name="ppcSaf61809602a74da29f2b6b8bcd460af1"/>
            <w:r>
              <w:t xml:space="preserve">For any relevant assertions at </w:t>
            </w:r>
            <w:r>
              <w:rPr>
                <w:rStyle w:val="PPCRefAAEBP3c3d9f2eb5154eb4a8311d928be694dd3c3d9f2eb5154eb4a8311d928be694dd"/>
                <w:u w:val="none"/>
              </w:rPr>
              <w:fldChar w:fldCharType="begin"/>
            </w:r>
            <w:r>
              <w:rPr>
                <w:rStyle w:val="PPCRefAAEBP3c3d9f2eb5154eb4a8311d928be694dd3c3d9f2eb5154eb4a8311d928be694dd"/>
                <w:u w:val="none"/>
              </w:rPr>
              <w:instrText>MACROBUTTON PPC_LINKMANAGER EBP-CX-7.1</w:instrText>
            </w:r>
            <w:r>
              <w:rPr>
                <w:rStyle w:val="PPCRefAAEBP3c3d9f2eb5154eb4a8311d928be694dd3c3d9f2eb5154eb4a8311d928be694dd"/>
                <w:u w:val="none"/>
              </w:rPr>
              <w:fldChar w:fldCharType="end"/>
            </w:r>
            <w:r>
              <w:t xml:space="preserve"> that have a reduced control risk assessment (less than high) because of an expectation of the operating effectiveness of controls being tested or because substantive procedures alone will not provide sufficient appropriate audit evidence, perform tests of controls to support your risk assessment. Tests of controls can be documented using </w:t>
            </w:r>
            <w:r>
              <w:rPr>
                <w:rStyle w:val="PPCRefAAEBPd9560c72241e404c8c2855e14b8a666ad9560c72241e404c8c2855e14b8a666a"/>
                <w:u w:val="none"/>
              </w:rPr>
              <w:fldChar w:fldCharType="begin"/>
            </w:r>
            <w:r>
              <w:rPr>
                <w:rStyle w:val="PPCRefAAEBPd9560c72241e404c8c2855e14b8a666ad9560c72241e404c8c2855e14b8a666a"/>
                <w:u w:val="none"/>
              </w:rPr>
              <w:instrText>MACROBUTTON PPC_LINKMANAGER EBP-CX-10.1</w:instrText>
            </w:r>
            <w:r>
              <w:rPr>
                <w:rStyle w:val="PPCRefAAEBPd9560c72241e404c8c2855e14b8a666ad9560c72241e404c8c2855e14b8a666a"/>
                <w:u w:val="none"/>
              </w:rPr>
              <w:fldChar w:fldCharType="end"/>
            </w:r>
            <w:r>
              <w:t>.</w:t>
            </w:r>
          </w:p>
        </w:tc>
        <w:bookmarkEnd w:id="417"/>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418"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75228D2" w14:textId="77777777" w:rsidR="00E76605" w:rsidRDefault="006433C5" w:rsidP="00B223BB">
            <w:pPr>
              <w:pStyle w:val="APStepSignoff"/>
              <w:pPrChange w:id="419" w:author="Jenna M. Walaszek" w:date="2024-06-28T11:33:00Z">
                <w:pPr>
                  <w:pStyle w:val="APStepSignoffShaded"/>
                </w:pPr>
              </w:pPrChange>
            </w:pPr>
            <w:ins w:id="420"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42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5F4D962" w14:textId="77777777" w:rsidR="00E76605" w:rsidRDefault="005C3A3E">
            <w:pPr>
              <w:pStyle w:val="APWPRef"/>
            </w:pPr>
            <w:ins w:id="422" w:author="Jenna M. Walaszek" w:date="2024-06-28T11:47:00Z">
              <w:r>
                <w:t xml:space="preserve">No reduced control </w:t>
              </w:r>
            </w:ins>
            <w:ins w:id="423" w:author="Jenna M. Walaszek" w:date="2024-06-28T11:48:00Z">
              <w:r>
                <w:t>risk</w:t>
              </w:r>
            </w:ins>
          </w:p>
        </w:tc>
      </w:tr>
      <w:tr w:rsidR="00E76605" w14:paraId="3F7FE9C6"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42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CFD0AE0" w14:textId="77777777" w:rsidR="00E76605" w:rsidRDefault="00E76605">
            <w:pPr>
              <w:pStyle w:val="APObjective"/>
            </w:pPr>
            <w:r>
              <w:t>A, B, D</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425"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2972437" w14:textId="77777777" w:rsidR="00E76605" w:rsidRDefault="00E76605">
            <w:pPr>
              <w:pStyle w:val="APStepItem"/>
              <w:numPr>
                <w:ilvl w:val="0"/>
                <w:numId w:val="18"/>
              </w:numPr>
              <w:divId w:val="795222594"/>
            </w:pPr>
            <w:bookmarkStart w:id="426" w:name="ppcSc4714256b6c643dcbc570db3333dc65b"/>
            <w:r>
              <w:t>Determine staffing assignments based on consideration of staff competence and capabilities, as well as audit risk. Discuss the audit objectives, audit strategy, audit plan responsibilities, and key dates with the engagement team.</w:t>
            </w:r>
          </w:p>
        </w:tc>
        <w:bookmarkEnd w:id="426"/>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427"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B5540F3" w14:textId="77777777" w:rsidR="00E76605" w:rsidRDefault="006433C5" w:rsidP="00B223BB">
            <w:pPr>
              <w:pStyle w:val="APStepSignoff"/>
              <w:pPrChange w:id="428" w:author="Jenna M. Walaszek" w:date="2024-06-28T11:33:00Z">
                <w:pPr>
                  <w:pStyle w:val="APStepSignoffShaded"/>
                </w:pPr>
              </w:pPrChange>
            </w:pPr>
            <w:ins w:id="429"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430"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0A98492" w14:textId="77777777" w:rsidR="005C3A3E" w:rsidRDefault="005C3A3E">
            <w:pPr>
              <w:pStyle w:val="APWPRef"/>
              <w:rPr>
                <w:ins w:id="431" w:author="Jenna M. Walaszek" w:date="2024-06-28T11:48:00Z"/>
                <w:rFonts w:cs="Arial"/>
                <w:b/>
                <w:color w:val="0000FF"/>
                <w:sz w:val="16"/>
              </w:rPr>
            </w:pPr>
            <w:ins w:id="432" w:author="Jenna M. Walaszek" w:date="2024-06-28T11:48:00Z">
              <w:r w:rsidRPr="005C3A3E">
                <w:rPr>
                  <w:rFonts w:cs="Arial"/>
                  <w:b/>
                  <w:color w:val="0000FF"/>
                  <w:sz w:val="16"/>
                  <w:rPrChange w:id="433" w:author="Jenna M. Walaszek" w:date="2024-06-28T11:48:00Z">
                    <w:rPr/>
                  </w:rPrChange>
                </w:rPr>
                <w:t>1100.</w:t>
              </w:r>
            </w:ins>
            <w:ins w:id="434" w:author="Adam C. Daubenspeck" w:date="2024-08-29T10:36:00Z">
              <w:r w:rsidR="00751FA2">
                <w:rPr>
                  <w:rFonts w:cs="Arial"/>
                  <w:b/>
                  <w:color w:val="0000FF"/>
                  <w:sz w:val="16"/>
                </w:rPr>
                <w:t>2</w:t>
              </w:r>
            </w:ins>
            <w:ins w:id="435" w:author="Jenna M. Walaszek" w:date="2024-06-28T11:48:00Z">
              <w:del w:id="436" w:author="Adam C. Daubenspeck" w:date="2024-08-29T10:36:00Z">
                <w:r w:rsidRPr="005C3A3E" w:rsidDel="00751FA2">
                  <w:rPr>
                    <w:rFonts w:cs="Arial"/>
                    <w:b/>
                    <w:color w:val="0000FF"/>
                    <w:sz w:val="16"/>
                    <w:rPrChange w:id="437" w:author="Jenna M. Walaszek" w:date="2024-06-28T11:48:00Z">
                      <w:rPr/>
                    </w:rPrChange>
                  </w:rPr>
                  <w:delText>5</w:delText>
                </w:r>
              </w:del>
              <w:r w:rsidRPr="005C3A3E">
                <w:rPr>
                  <w:rFonts w:cs="Arial"/>
                  <w:b/>
                  <w:color w:val="0000FF"/>
                  <w:sz w:val="16"/>
                  <w:rPrChange w:id="438" w:author="Jenna M. Walaszek" w:date="2024-06-28T11:48:00Z">
                    <w:rPr/>
                  </w:rPrChange>
                </w:rPr>
                <w:t>0</w:t>
              </w:r>
            </w:ins>
          </w:p>
          <w:p w14:paraId="024F83CC" w14:textId="77777777" w:rsidR="00E76605" w:rsidRPr="005C3A3E" w:rsidRDefault="005C3A3E">
            <w:pPr>
              <w:pStyle w:val="APWPRef"/>
              <w:rPr>
                <w:rFonts w:cs="Arial"/>
              </w:rPr>
            </w:pPr>
            <w:ins w:id="439" w:author="Jenna M. Walaszek" w:date="2024-06-28T11:48:00Z">
              <w:r w:rsidRPr="005C3A3E">
                <w:rPr>
                  <w:rFonts w:cs="Arial"/>
                  <w:b/>
                  <w:color w:val="0000FF"/>
                  <w:sz w:val="16"/>
                  <w:rPrChange w:id="440" w:author="Jenna M. Walaszek" w:date="2024-06-28T11:48:00Z">
                    <w:rPr>
                      <w:rFonts w:cs="Arial"/>
                    </w:rPr>
                  </w:rPrChange>
                </w:rPr>
                <w:t>1100.</w:t>
              </w:r>
            </w:ins>
            <w:ins w:id="441" w:author="Adam C. Daubenspeck" w:date="2024-08-29T10:36:00Z">
              <w:r w:rsidR="00751FA2">
                <w:rPr>
                  <w:rFonts w:cs="Arial"/>
                  <w:b/>
                  <w:color w:val="0000FF"/>
                  <w:sz w:val="16"/>
                </w:rPr>
                <w:t>5</w:t>
              </w:r>
            </w:ins>
            <w:ins w:id="442" w:author="Jenna M. Walaszek" w:date="2024-06-28T11:48:00Z">
              <w:del w:id="443" w:author="Adam C. Daubenspeck" w:date="2024-08-29T10:36:00Z">
                <w:r w:rsidRPr="005C3A3E" w:rsidDel="00751FA2">
                  <w:rPr>
                    <w:rFonts w:cs="Arial"/>
                    <w:b/>
                    <w:color w:val="0000FF"/>
                    <w:sz w:val="16"/>
                    <w:rPrChange w:id="444" w:author="Jenna M. Walaszek" w:date="2024-06-28T11:48:00Z">
                      <w:rPr>
                        <w:rFonts w:cs="Arial"/>
                      </w:rPr>
                    </w:rPrChange>
                  </w:rPr>
                  <w:delText>2</w:delText>
                </w:r>
              </w:del>
              <w:r w:rsidRPr="005C3A3E">
                <w:rPr>
                  <w:rFonts w:cs="Arial"/>
                  <w:b/>
                  <w:color w:val="0000FF"/>
                  <w:sz w:val="16"/>
                  <w:rPrChange w:id="445" w:author="Jenna M. Walaszek" w:date="2024-06-28T11:48:00Z">
                    <w:rPr>
                      <w:rFonts w:cs="Arial"/>
                    </w:rPr>
                  </w:rPrChange>
                </w:rPr>
                <w:t>0</w:t>
              </w:r>
            </w:ins>
          </w:p>
        </w:tc>
      </w:tr>
      <w:tr w:rsidR="00E76605" w14:paraId="78AA675C"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44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75D4F1B" w14:textId="77777777" w:rsidR="00E76605" w:rsidRDefault="00E76605">
            <w:pPr>
              <w:pStyle w:val="APObjective"/>
            </w:pPr>
            <w:r>
              <w:t>B, C</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447"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1B070DD" w14:textId="77777777" w:rsidR="00E76605" w:rsidRDefault="00E76605">
            <w:pPr>
              <w:pStyle w:val="APStepItem"/>
              <w:numPr>
                <w:ilvl w:val="0"/>
                <w:numId w:val="18"/>
              </w:numPr>
              <w:divId w:val="1170754387"/>
            </w:pPr>
            <w:bookmarkStart w:id="448" w:name="ppcSea50560d97c44018af8dd4905e7534fb"/>
            <w:r>
              <w:t>Obtain partner approval of the overall audit strategy, audit work programs, evaluation of the competence and capabilities of the engagement team members, staff assignments, and, if applicable, time budgets.</w:t>
            </w:r>
          </w:p>
        </w:tc>
        <w:bookmarkEnd w:id="448"/>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44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8E68EA7" w14:textId="77777777" w:rsidR="00E76605" w:rsidRDefault="006433C5" w:rsidP="00B223BB">
            <w:pPr>
              <w:pStyle w:val="APStepSignoff"/>
              <w:pPrChange w:id="450" w:author="Jenna M. Walaszek" w:date="2024-06-28T11:33:00Z">
                <w:pPr>
                  <w:pStyle w:val="APStepSignoffShaded"/>
                </w:pPr>
              </w:pPrChange>
            </w:pPr>
            <w:ins w:id="451"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45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FFB5145" w14:textId="77777777" w:rsidR="00E76605" w:rsidRDefault="005C3A3E">
            <w:pPr>
              <w:pStyle w:val="APWPRef"/>
              <w:rPr>
                <w:ins w:id="453" w:author="Jenna M. Walaszek" w:date="2024-06-28T11:48:00Z"/>
                <w:rFonts w:cs="Arial"/>
                <w:b/>
                <w:color w:val="0000FF"/>
                <w:sz w:val="16"/>
              </w:rPr>
            </w:pPr>
            <w:ins w:id="454" w:author="Jenna M. Walaszek" w:date="2024-06-28T11:48:00Z">
              <w:r w:rsidRPr="005C3A3E">
                <w:rPr>
                  <w:rFonts w:cs="Arial"/>
                  <w:b/>
                  <w:color w:val="0000FF"/>
                  <w:sz w:val="16"/>
                  <w:rPrChange w:id="455" w:author="Jenna M. Walaszek" w:date="2024-06-28T11:48:00Z">
                    <w:rPr/>
                  </w:rPrChange>
                </w:rPr>
                <w:t>1</w:t>
              </w:r>
              <w:r>
                <w:rPr>
                  <w:rFonts w:cs="Arial"/>
                  <w:b/>
                  <w:color w:val="0000FF"/>
                  <w:sz w:val="16"/>
                </w:rPr>
                <w:t>0</w:t>
              </w:r>
              <w:r w:rsidRPr="005C3A3E">
                <w:rPr>
                  <w:rFonts w:cs="Arial"/>
                  <w:b/>
                  <w:color w:val="0000FF"/>
                  <w:sz w:val="16"/>
                  <w:rPrChange w:id="456" w:author="Jenna M. Walaszek" w:date="2024-06-28T11:48:00Z">
                    <w:rPr/>
                  </w:rPrChange>
                </w:rPr>
                <w:t>00.20</w:t>
              </w:r>
            </w:ins>
          </w:p>
          <w:p w14:paraId="37698B2D" w14:textId="77777777" w:rsidR="005C3A3E" w:rsidRDefault="005C3A3E">
            <w:pPr>
              <w:pStyle w:val="APWPRef"/>
              <w:rPr>
                <w:ins w:id="457" w:author="Jenna M. Walaszek" w:date="2024-06-28T11:48:00Z"/>
                <w:rFonts w:cs="Arial"/>
                <w:b/>
                <w:color w:val="0000FF"/>
                <w:sz w:val="16"/>
              </w:rPr>
            </w:pPr>
            <w:ins w:id="458" w:author="Jenna M. Walaszek" w:date="2024-06-28T11:48:00Z">
              <w:r w:rsidRPr="005C3A3E">
                <w:rPr>
                  <w:rFonts w:cs="Arial"/>
                  <w:b/>
                  <w:color w:val="0000FF"/>
                  <w:sz w:val="16"/>
                  <w:rPrChange w:id="459" w:author="Jenna M. Walaszek" w:date="2024-06-28T11:48:00Z">
                    <w:rPr>
                      <w:rFonts w:cs="Arial"/>
                      <w:b/>
                    </w:rPr>
                  </w:rPrChange>
                </w:rPr>
                <w:t>1000.30</w:t>
              </w:r>
            </w:ins>
          </w:p>
          <w:p w14:paraId="670CFF48" w14:textId="77777777" w:rsidR="005C3A3E" w:rsidRPr="005C3A3E" w:rsidRDefault="005C3A3E">
            <w:pPr>
              <w:pStyle w:val="APWPRef"/>
              <w:rPr>
                <w:rFonts w:cs="Arial"/>
                <w:b/>
                <w:rPrChange w:id="460" w:author="Jenna M. Walaszek" w:date="2024-06-28T11:48:00Z">
                  <w:rPr>
                    <w:rFonts w:cs="Arial"/>
                  </w:rPr>
                </w:rPrChange>
              </w:rPr>
            </w:pPr>
            <w:ins w:id="461" w:author="Jenna M. Walaszek" w:date="2024-06-28T11:48:00Z">
              <w:r w:rsidRPr="005C3A3E">
                <w:rPr>
                  <w:rFonts w:cs="Arial"/>
                  <w:b/>
                  <w:color w:val="0000FF"/>
                  <w:sz w:val="16"/>
                  <w:rPrChange w:id="462" w:author="Jenna M. Walaszek" w:date="2024-06-28T11:48:00Z">
                    <w:rPr>
                      <w:rFonts w:cs="Arial"/>
                      <w:b/>
                    </w:rPr>
                  </w:rPrChange>
                </w:rPr>
                <w:t>1100.50</w:t>
              </w:r>
            </w:ins>
          </w:p>
        </w:tc>
      </w:tr>
      <w:tr w:rsidR="00E76605" w14:paraId="6851382F"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463"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E2645B8" w14:textId="77777777" w:rsidR="00E76605" w:rsidRDefault="00E76605">
            <w:pPr>
              <w:pStyle w:val="APObjective"/>
            </w:pPr>
            <w:r>
              <w:t>[A]</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464"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D4D71EC" w14:textId="77777777" w:rsidR="00E76605" w:rsidRDefault="00E76605">
            <w:pPr>
              <w:pStyle w:val="APStepItem"/>
              <w:numPr>
                <w:ilvl w:val="0"/>
                <w:numId w:val="18"/>
              </w:numPr>
              <w:divId w:val="826750596"/>
            </w:pPr>
            <w:bookmarkStart w:id="465" w:name="ppcSde1112d9c950447dabd32ea3be412261"/>
            <w:r>
              <w:t>Consider the need to apply one or more additional procedures.</w:t>
            </w:r>
          </w:p>
        </w:tc>
        <w:bookmarkEnd w:id="465"/>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46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6F18288C" w14:textId="77777777" w:rsidR="00E76605" w:rsidRDefault="006433C5" w:rsidP="00B223BB">
            <w:pPr>
              <w:pStyle w:val="APStepSignoff"/>
              <w:pPrChange w:id="467" w:author="Jenna M. Walaszek" w:date="2024-06-28T11:33:00Z">
                <w:pPr>
                  <w:pStyle w:val="APStepSignoffShaded"/>
                </w:pPr>
              </w:pPrChange>
            </w:pPr>
            <w:ins w:id="468"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46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0CD87D72" w14:textId="77777777" w:rsidR="00E76605" w:rsidRDefault="006433C5">
            <w:pPr>
              <w:pStyle w:val="APWPRef"/>
            </w:pPr>
            <w:ins w:id="470" w:author="Jenna M. Walaszek" w:date="2024-06-28T11:33:00Z">
              <w:r>
                <w:t xml:space="preserve">No additional procedures </w:t>
              </w:r>
              <w:r>
                <w:lastRenderedPageBreak/>
                <w:t>deemed necessary</w:t>
              </w:r>
            </w:ins>
          </w:p>
        </w:tc>
      </w:tr>
      <w:tr w:rsidR="00E76605" w14:paraId="468CBAF2"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471"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815CE3A" w14:textId="77777777" w:rsidR="00E76605" w:rsidRDefault="00E76605">
            <w:pPr>
              <w:pStyle w:val="PAParaText"/>
            </w:pP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472"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79587B8" w14:textId="77777777" w:rsidR="00E76605" w:rsidRDefault="00E76605">
            <w:pPr>
              <w:pStyle w:val="APCategoryTitleBold"/>
              <w:divId w:val="919369447"/>
            </w:pPr>
            <w:bookmarkStart w:id="473" w:name="ppcCae9da8c139254c2d8ee0f6705a7b31b2"/>
            <w:r>
              <w:rPr>
                <w:bCs/>
              </w:rPr>
              <w:t>Conclusion</w:t>
            </w:r>
          </w:p>
        </w:tc>
        <w:bookmarkEnd w:id="473"/>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474"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3E849967" w14:textId="77777777" w:rsidR="00E76605" w:rsidRDefault="00E76605">
            <w:pPr>
              <w:pStyle w:val="PAParaText"/>
            </w:pPr>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475"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7FFDCC1F" w14:textId="77777777" w:rsidR="00E76605" w:rsidRDefault="00E76605">
            <w:pPr>
              <w:pStyle w:val="PAParaText"/>
            </w:pPr>
          </w:p>
        </w:tc>
      </w:tr>
      <w:tr w:rsidR="00E76605" w14:paraId="26DFB750" w14:textId="77777777" w:rsidTr="002E7328">
        <w:tc>
          <w:tcPr>
            <w:tcW w:w="1270" w:type="dxa"/>
            <w:tcBorders>
              <w:top w:val="nil"/>
              <w:left w:val="single" w:sz="4" w:space="0" w:color="auto"/>
              <w:bottom w:val="nil"/>
              <w:right w:val="single" w:sz="4" w:space="0" w:color="auto"/>
            </w:tcBorders>
            <w:tcMar>
              <w:top w:w="0" w:type="dxa"/>
              <w:left w:w="108" w:type="dxa"/>
              <w:bottom w:w="0" w:type="dxa"/>
              <w:right w:w="108" w:type="dxa"/>
            </w:tcMar>
            <w:hideMark/>
            <w:tcPrChange w:id="476"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FECAF28" w14:textId="77777777" w:rsidR="00E76605" w:rsidRDefault="00E76605">
            <w:pPr>
              <w:pStyle w:val="APObjective"/>
            </w:pPr>
            <w:r>
              <w:t>*</w:t>
            </w:r>
          </w:p>
        </w:tc>
        <w:tc>
          <w:tcPr>
            <w:tcW w:w="6440" w:type="dxa"/>
            <w:tcBorders>
              <w:top w:val="nil"/>
              <w:left w:val="single" w:sz="4" w:space="0" w:color="auto"/>
              <w:bottom w:val="nil"/>
              <w:right w:val="single" w:sz="4" w:space="0" w:color="auto"/>
            </w:tcBorders>
            <w:tcMar>
              <w:top w:w="0" w:type="dxa"/>
              <w:left w:w="108" w:type="dxa"/>
              <w:bottom w:w="0" w:type="dxa"/>
              <w:right w:w="108" w:type="dxa"/>
            </w:tcMar>
            <w:hideMark/>
            <w:tcPrChange w:id="477" w:author="Story S. Shaw" w:date="2025-08-05T00:13:00Z" w16du:dateUtc="2025-08-05T12:13:00Z">
              <w:tcPr>
                <w:tcW w:w="633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560851D2" w14:textId="77777777" w:rsidR="00E76605" w:rsidRDefault="00E76605">
            <w:pPr>
              <w:pStyle w:val="PAParaText"/>
              <w:spacing w:after="240"/>
              <w:divId w:val="614562998"/>
            </w:pPr>
            <w:bookmarkStart w:id="478" w:name="ppcSef6d1874cc8a41eebf9759664e9f4ae4"/>
            <w:r>
              <w:t>We have performed procedures and obtained sufficient appropriate audit evidence to achieve the audit risk assessment and planning objectives. The procedures performed, evidence obtained, and our conclusions are adequately documented. (If you are unable to conclude on any objective, prepare a memo documenting your reason and the implications for the engagement, including the audit report.)</w:t>
            </w:r>
          </w:p>
        </w:tc>
        <w:bookmarkEnd w:id="478"/>
        <w:tc>
          <w:tcPr>
            <w:tcW w:w="1280" w:type="dxa"/>
            <w:tcBorders>
              <w:top w:val="nil"/>
              <w:left w:val="single" w:sz="4" w:space="0" w:color="auto"/>
              <w:bottom w:val="nil"/>
              <w:right w:val="single" w:sz="4" w:space="0" w:color="auto"/>
            </w:tcBorders>
            <w:tcMar>
              <w:top w:w="0" w:type="dxa"/>
              <w:left w:w="108" w:type="dxa"/>
              <w:bottom w:w="0" w:type="dxa"/>
              <w:right w:w="108" w:type="dxa"/>
            </w:tcMar>
            <w:hideMark/>
            <w:tcPrChange w:id="479"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1837B949" w14:textId="77777777" w:rsidR="00E76605" w:rsidRDefault="006433C5" w:rsidP="00B223BB">
            <w:pPr>
              <w:pStyle w:val="APStepSignoff"/>
              <w:pPrChange w:id="480" w:author="Jenna M. Walaszek" w:date="2024-06-28T11:33:00Z">
                <w:pPr>
                  <w:pStyle w:val="APStepSignoffShaded"/>
                </w:pPr>
              </w:pPrChange>
            </w:pPr>
            <w:ins w:id="481" w:author="Jenna M. Walaszek" w:date="2024-06-28T11:33:00Z">
              <w:r>
                <w:t>JMW 6/28/2024</w:t>
              </w:r>
            </w:ins>
          </w:p>
        </w:tc>
        <w:tc>
          <w:tcPr>
            <w:tcW w:w="1306" w:type="dxa"/>
            <w:tcBorders>
              <w:top w:val="nil"/>
              <w:left w:val="single" w:sz="4" w:space="0" w:color="auto"/>
              <w:bottom w:val="nil"/>
              <w:right w:val="single" w:sz="4" w:space="0" w:color="auto"/>
            </w:tcBorders>
            <w:tcMar>
              <w:top w:w="0" w:type="dxa"/>
              <w:left w:w="108" w:type="dxa"/>
              <w:bottom w:w="0" w:type="dxa"/>
              <w:right w:w="108" w:type="dxa"/>
            </w:tcMar>
            <w:hideMark/>
            <w:tcPrChange w:id="482" w:author="Story S. Shaw" w:date="2025-08-05T00:13:00Z" w16du:dateUtc="2025-08-05T12:13:00Z">
              <w:tcPr>
                <w:tcW w:w="1296" w:type="dxa"/>
                <w:tcBorders>
                  <w:top w:val="nil"/>
                  <w:left w:val="single" w:sz="4" w:space="0" w:color="auto"/>
                  <w:bottom w:val="nil"/>
                  <w:right w:val="single" w:sz="4" w:space="0" w:color="auto"/>
                </w:tcBorders>
                <w:tcMar>
                  <w:top w:w="0" w:type="dxa"/>
                  <w:left w:w="108" w:type="dxa"/>
                  <w:bottom w:w="0" w:type="dxa"/>
                  <w:right w:w="108" w:type="dxa"/>
                </w:tcMar>
                <w:hideMark/>
              </w:tcPr>
            </w:tcPrChange>
          </w:tcPr>
          <w:p w14:paraId="2CCBF0C0" w14:textId="77777777" w:rsidR="00E76605" w:rsidRDefault="006433C5">
            <w:pPr>
              <w:pStyle w:val="APWPRef"/>
            </w:pPr>
            <w:ins w:id="483" w:author="Jenna M. Walaszek" w:date="2024-06-28T11:33:00Z">
              <w:r>
                <w:t>See above</w:t>
              </w:r>
            </w:ins>
          </w:p>
        </w:tc>
      </w:tr>
      <w:tr w:rsidR="00E76605" w14:paraId="737DC400" w14:textId="77777777" w:rsidTr="002E7328">
        <w:trPr>
          <w:trHeight w:val="72"/>
          <w:trPrChange w:id="484" w:author="Story S. Shaw" w:date="2025-08-05T00:13:00Z" w16du:dateUtc="2025-08-05T12:13:00Z">
            <w:trPr>
              <w:trHeight w:val="72"/>
            </w:trPr>
          </w:trPrChange>
        </w:trPr>
        <w:tc>
          <w:tcPr>
            <w:tcW w:w="127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Change w:id="485" w:author="Story S. Shaw" w:date="2025-08-05T00:13:00Z" w16du:dateUtc="2025-08-05T12:13:00Z">
              <w:tcPr>
                <w:tcW w:w="1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tcPrChange>
          </w:tcPr>
          <w:p w14:paraId="6F884F6D" w14:textId="77777777" w:rsidR="00E76605" w:rsidRDefault="00E76605">
            <w:pPr>
              <w:pStyle w:val="PAParaText"/>
            </w:pPr>
          </w:p>
        </w:tc>
        <w:tc>
          <w:tcPr>
            <w:tcW w:w="644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Change w:id="486" w:author="Story S. Shaw" w:date="2025-08-05T00:13:00Z" w16du:dateUtc="2025-08-05T12:13:00Z">
              <w:tcPr>
                <w:tcW w:w="633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tcPrChange>
          </w:tcPr>
          <w:p w14:paraId="5B5C00DB" w14:textId="77777777" w:rsidR="00E76605" w:rsidRDefault="00E76605">
            <w:pPr>
              <w:pStyle w:val="PAParaText"/>
            </w:pPr>
          </w:p>
        </w:tc>
        <w:tc>
          <w:tcPr>
            <w:tcW w:w="128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Change w:id="487" w:author="Story S. Shaw" w:date="2025-08-05T00:13:00Z" w16du:dateUtc="2025-08-05T12:13:00Z">
              <w:tcPr>
                <w:tcW w:w="1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tcPrChange>
          </w:tcPr>
          <w:p w14:paraId="7399BFED" w14:textId="77777777" w:rsidR="00E76605" w:rsidRDefault="00E76605">
            <w:pPr>
              <w:pStyle w:val="PAParaText"/>
            </w:pPr>
          </w:p>
        </w:tc>
        <w:tc>
          <w:tcPr>
            <w:tcW w:w="130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Change w:id="488" w:author="Story S. Shaw" w:date="2025-08-05T00:13:00Z" w16du:dateUtc="2025-08-05T12:13:00Z">
              <w:tcPr>
                <w:tcW w:w="1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tcPrChange>
          </w:tcPr>
          <w:p w14:paraId="6C64D64A" w14:textId="77777777" w:rsidR="00E76605" w:rsidRDefault="00E76605">
            <w:pPr>
              <w:pStyle w:val="PAParaText"/>
            </w:pPr>
          </w:p>
        </w:tc>
      </w:tr>
    </w:tbl>
    <w:p w14:paraId="3AD51C3A" w14:textId="77777777" w:rsidR="00E76605" w:rsidRDefault="00E76605">
      <w:pPr>
        <w:pStyle w:val="PAParaText"/>
      </w:pPr>
    </w:p>
    <w:sectPr w:rsidR="00E76605" w:rsidSect="00AD6A4A">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41B24" w14:textId="77777777" w:rsidR="00194674" w:rsidRDefault="00194674" w:rsidP="00AD6A4A">
      <w:r>
        <w:separator/>
      </w:r>
    </w:p>
  </w:endnote>
  <w:endnote w:type="continuationSeparator" w:id="0">
    <w:p w14:paraId="02A22AC5" w14:textId="77777777" w:rsidR="00194674" w:rsidRDefault="00194674" w:rsidP="00AD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9AA47" w14:textId="77777777" w:rsidR="00AD6A4A" w:rsidRPr="00AD6A4A" w:rsidRDefault="00AD6A4A" w:rsidP="00AD6A4A">
    <w:pPr>
      <w:pStyle w:val="Footer"/>
      <w:rPr>
        <w:rFonts w:cs="Arial"/>
        <w:sz w:val="16"/>
      </w:rPr>
    </w:pPr>
    <w:r>
      <w:rPr>
        <w:rFonts w:cs="Arial"/>
        <w:sz w:val="16"/>
      </w:rPr>
      <w:fldChar w:fldCharType="begin"/>
    </w:r>
    <w:r>
      <w:rPr>
        <w:rFonts w:cs="Arial"/>
        <w:sz w:val="16"/>
      </w:rPr>
      <w:instrText xml:space="preserve"> DOCPROPERTY "PPC_Template_Title_Prefix" \* MERGEFORMAT </w:instrText>
    </w:r>
    <w:r>
      <w:rPr>
        <w:rFonts w:cs="Arial"/>
        <w:sz w:val="16"/>
      </w:rPr>
      <w:fldChar w:fldCharType="separate"/>
    </w:r>
    <w:r>
      <w:rPr>
        <w:rFonts w:cs="Arial"/>
        <w:sz w:val="16"/>
      </w:rPr>
      <w:t>EBP-AP-10</w:t>
    </w:r>
    <w:r>
      <w:rPr>
        <w:rFonts w:cs="Arial"/>
        <w:sz w:val="16"/>
      </w:rPr>
      <w:fldChar w:fldCharType="end"/>
    </w:r>
    <w:r>
      <w:rPr>
        <w:rFonts w:cs="Arial"/>
        <w:sz w:val="16"/>
      </w:rPr>
      <w:b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D23D1" w14:textId="77777777" w:rsidR="00AD6A4A" w:rsidRPr="00AD6A4A" w:rsidRDefault="00AD6A4A" w:rsidP="00AD6A4A">
    <w:pPr>
      <w:pStyle w:val="Footer"/>
      <w:jc w:val="right"/>
      <w:rPr>
        <w:rFonts w:cs="Arial"/>
        <w:sz w:val="16"/>
      </w:rPr>
    </w:pPr>
    <w:r>
      <w:rPr>
        <w:rFonts w:cs="Arial"/>
        <w:sz w:val="16"/>
      </w:rPr>
      <w:fldChar w:fldCharType="begin"/>
    </w:r>
    <w:r>
      <w:rPr>
        <w:rFonts w:cs="Arial"/>
        <w:sz w:val="16"/>
      </w:rPr>
      <w:instrText xml:space="preserve"> DOCPROPERTY "PPC_Template_Title_Prefix" \* MERGEFORMAT </w:instrText>
    </w:r>
    <w:r>
      <w:rPr>
        <w:rFonts w:cs="Arial"/>
        <w:sz w:val="16"/>
      </w:rPr>
      <w:fldChar w:fldCharType="separate"/>
    </w:r>
    <w:r>
      <w:rPr>
        <w:rFonts w:cs="Arial"/>
        <w:sz w:val="16"/>
      </w:rPr>
      <w:t>EBP-AP-10</w:t>
    </w:r>
    <w:r>
      <w:rPr>
        <w:rFonts w:cs="Arial"/>
        <w:sz w:val="16"/>
      </w:rPr>
      <w:fldChar w:fldCharType="end"/>
    </w:r>
    <w:r>
      <w:rPr>
        <w:rFonts w:cs="Arial"/>
        <w:sz w:val="16"/>
      </w:rPr>
      <w:br/>
      <w:t>(Continued)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D48BA" w14:textId="77777777" w:rsidR="00AD6A4A" w:rsidRPr="00AD6A4A" w:rsidRDefault="00AD6A4A" w:rsidP="00AD6A4A">
    <w:pPr>
      <w:pStyle w:val="Footer"/>
      <w:jc w:val="right"/>
      <w:rPr>
        <w:rFonts w:cs="Arial"/>
        <w:sz w:val="16"/>
      </w:rPr>
    </w:pPr>
    <w:r>
      <w:rPr>
        <w:rFonts w:cs="Arial"/>
        <w:sz w:val="16"/>
      </w:rPr>
      <w:fldChar w:fldCharType="begin"/>
    </w:r>
    <w:r>
      <w:rPr>
        <w:rFonts w:cs="Arial"/>
        <w:sz w:val="16"/>
      </w:rPr>
      <w:instrText xml:space="preserve"> DOCPROPERTY "PPC_Template_Title_Prefix" \* MERGEFORMAT </w:instrText>
    </w:r>
    <w:r>
      <w:rPr>
        <w:rFonts w:cs="Arial"/>
        <w:sz w:val="16"/>
      </w:rPr>
      <w:fldChar w:fldCharType="separate"/>
    </w:r>
    <w:r>
      <w:rPr>
        <w:rFonts w:cs="Arial"/>
        <w:sz w:val="16"/>
      </w:rPr>
      <w:t>EBP-AP-10</w:t>
    </w:r>
    <w:r>
      <w:rPr>
        <w:rFonts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5D16B" w14:textId="77777777" w:rsidR="00194674" w:rsidRDefault="00194674" w:rsidP="00AD6A4A">
      <w:r>
        <w:separator/>
      </w:r>
    </w:p>
  </w:footnote>
  <w:footnote w:type="continuationSeparator" w:id="0">
    <w:p w14:paraId="103F0BDE" w14:textId="77777777" w:rsidR="00194674" w:rsidRDefault="00194674" w:rsidP="00AD6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07DB0" w14:textId="77777777" w:rsidR="00AD6A4A" w:rsidRDefault="00AD6A4A" w:rsidP="00AD6A4A">
    <w:pPr>
      <w:framePr w:w="400" w:h="120" w:hSpace="180" w:wrap="around" w:vAnchor="text" w:hAnchor="text" w:y="1"/>
    </w:pPr>
    <w:r>
      <w:fldChar w:fldCharType="begin"/>
    </w:r>
    <w:r>
      <w:instrText xml:space="preserve"> "PAGE" \* MERGEFORMAT </w:instrText>
    </w:r>
    <w:r>
      <w:fldChar w:fldCharType="separate"/>
    </w:r>
    <w:r>
      <w:rPr>
        <w:noProof/>
      </w:rPr>
      <w:t>1</w:t>
    </w:r>
    <w:r>
      <w:fldChar w:fldCharType="end"/>
    </w:r>
  </w:p>
  <w:p w14:paraId="4B52BDFA" w14:textId="77777777" w:rsidR="00AD6A4A" w:rsidRPr="00AD6A4A" w:rsidRDefault="00AD6A4A" w:rsidP="00AD6A4A">
    <w:pPr>
      <w:pStyle w:val="Header"/>
      <w:jc w:val="right"/>
      <w:rPr>
        <w:rFonts w:cs="Arial"/>
        <w:sz w:val="16"/>
      </w:rPr>
    </w:pPr>
    <w:r>
      <w:rPr>
        <w:rFonts w:cs="Arial"/>
        <w:sz w:val="16"/>
      </w:rPr>
      <w:fldChar w:fldCharType="begin"/>
    </w:r>
    <w:r>
      <w:rPr>
        <w:rFonts w:cs="Arial"/>
        <w:sz w:val="16"/>
      </w:rPr>
      <w:instrText xml:space="preserve"> DOCPROPERTY "PPC_Book_Acronym" \* MERGEFORMAT </w:instrText>
    </w:r>
    <w:r>
      <w:rPr>
        <w:rFonts w:cs="Arial"/>
        <w:sz w:val="16"/>
      </w:rPr>
      <w:fldChar w:fldCharType="separate"/>
    </w:r>
    <w:r>
      <w:rPr>
        <w:rFonts w:cs="Arial"/>
        <w:sz w:val="16"/>
      </w:rPr>
      <w:t>EBP</w:t>
    </w:r>
    <w:r>
      <w:rPr>
        <w:rFonts w:cs="Arial"/>
        <w:sz w:val="16"/>
      </w:rPr>
      <w:fldChar w:fldCharType="end"/>
    </w:r>
    <w:r>
      <w:rPr>
        <w:rFonts w:cs="Arial"/>
        <w:sz w:val="16"/>
      </w:rPr>
      <w:t xml:space="preserve"> </w:t>
    </w:r>
    <w:r>
      <w:rPr>
        <w:rFonts w:cs="Arial"/>
        <w:sz w:val="16"/>
      </w:rPr>
      <w:fldChar w:fldCharType="begin"/>
    </w:r>
    <w:r>
      <w:rPr>
        <w:rFonts w:cs="Arial"/>
        <w:sz w:val="16"/>
      </w:rPr>
      <w:instrText xml:space="preserve"> DOCPROPERTY "PPC_Product_Edition" \* MERGEFORMAT </w:instrText>
    </w:r>
    <w:r>
      <w:rPr>
        <w:rFonts w:cs="Arial"/>
        <w:sz w:val="16"/>
      </w:rPr>
      <w:fldChar w:fldCharType="separate"/>
    </w:r>
    <w:r>
      <w:rPr>
        <w:rFonts w:cs="Arial"/>
        <w:sz w:val="16"/>
      </w:rPr>
      <w:t>(2/24)</w:t>
    </w:r>
    <w:r>
      <w:rPr>
        <w:rFonts w:cs="Arial"/>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46C6F" w14:textId="77777777" w:rsidR="00AD6A4A" w:rsidRPr="00AD6A4A" w:rsidRDefault="00AD6A4A" w:rsidP="00AD6A4A">
    <w:pPr>
      <w:framePr w:w="400" w:h="120" w:hSpace="180" w:wrap="around" w:vAnchor="text" w:hAnchor="text" w:x="13601" w:y="1"/>
      <w:rPr>
        <w:b/>
      </w:rPr>
    </w:pPr>
    <w:r w:rsidRPr="00AD6A4A">
      <w:rPr>
        <w:b/>
      </w:rPr>
      <w:fldChar w:fldCharType="begin"/>
    </w:r>
    <w:r w:rsidRPr="00AD6A4A">
      <w:rPr>
        <w:b/>
      </w:rPr>
      <w:instrText xml:space="preserve"> "PAGE" \* MERGEFORMAT </w:instrText>
    </w:r>
    <w:r w:rsidRPr="00AD6A4A">
      <w:rPr>
        <w:b/>
      </w:rPr>
      <w:fldChar w:fldCharType="separate"/>
    </w:r>
    <w:r w:rsidRPr="00AD6A4A">
      <w:rPr>
        <w:b/>
        <w:noProof/>
      </w:rPr>
      <w:t>1</w:t>
    </w:r>
    <w:r w:rsidRPr="00AD6A4A">
      <w:rPr>
        <w:b/>
      </w:rPr>
      <w:fldChar w:fldCharType="end"/>
    </w:r>
  </w:p>
  <w:p w14:paraId="09309B18" w14:textId="77777777" w:rsidR="00AD6A4A" w:rsidRPr="00AD6A4A" w:rsidRDefault="00AD6A4A">
    <w:pPr>
      <w:pStyle w:val="Header"/>
      <w:rPr>
        <w:rFonts w:cs="Arial"/>
        <w:b/>
        <w:sz w:val="16"/>
      </w:rPr>
    </w:pPr>
    <w:r w:rsidRPr="00AD6A4A">
      <w:rPr>
        <w:rFonts w:cs="Arial"/>
        <w:b/>
        <w:sz w:val="16"/>
      </w:rPr>
      <w:fldChar w:fldCharType="begin"/>
    </w:r>
    <w:r w:rsidRPr="00AD6A4A">
      <w:rPr>
        <w:rFonts w:cs="Arial"/>
        <w:b/>
        <w:sz w:val="16"/>
      </w:rPr>
      <w:instrText xml:space="preserve"> DOCPROPERTY "PPC_Book_Acronym" \* MERGEFORMAT </w:instrText>
    </w:r>
    <w:r w:rsidRPr="00AD6A4A">
      <w:rPr>
        <w:rFonts w:cs="Arial"/>
        <w:b/>
        <w:sz w:val="16"/>
      </w:rPr>
      <w:fldChar w:fldCharType="separate"/>
    </w:r>
    <w:r w:rsidRPr="00AD6A4A">
      <w:rPr>
        <w:rFonts w:cs="Arial"/>
        <w:b/>
        <w:sz w:val="16"/>
      </w:rPr>
      <w:t>EBP</w:t>
    </w:r>
    <w:r w:rsidRPr="00AD6A4A">
      <w:rPr>
        <w:rFonts w:cs="Arial"/>
        <w:b/>
        <w:sz w:val="16"/>
      </w:rPr>
      <w:fldChar w:fldCharType="end"/>
    </w:r>
    <w:r w:rsidRPr="00AD6A4A">
      <w:rPr>
        <w:rFonts w:cs="Arial"/>
        <w:b/>
        <w:sz w:val="16"/>
      </w:rPr>
      <w:t xml:space="preserve"> </w:t>
    </w:r>
    <w:r w:rsidRPr="00AD6A4A">
      <w:rPr>
        <w:rFonts w:cs="Arial"/>
        <w:b/>
        <w:sz w:val="16"/>
      </w:rPr>
      <w:fldChar w:fldCharType="begin"/>
    </w:r>
    <w:r w:rsidRPr="00AD6A4A">
      <w:rPr>
        <w:rFonts w:cs="Arial"/>
        <w:b/>
        <w:sz w:val="16"/>
      </w:rPr>
      <w:instrText xml:space="preserve"> DOCPROPERTY "PPC_Product_Edition" \* MERGEFORMAT </w:instrText>
    </w:r>
    <w:r w:rsidRPr="00AD6A4A">
      <w:rPr>
        <w:rFonts w:cs="Arial"/>
        <w:b/>
        <w:sz w:val="16"/>
      </w:rPr>
      <w:fldChar w:fldCharType="separate"/>
    </w:r>
    <w:r w:rsidRPr="00AD6A4A">
      <w:rPr>
        <w:rFonts w:cs="Arial"/>
        <w:b/>
        <w:sz w:val="16"/>
      </w:rPr>
      <w:t>(2/24)</w:t>
    </w:r>
    <w:r w:rsidRPr="00AD6A4A">
      <w:rPr>
        <w:rFonts w:cs="Arial"/>
        <w:b/>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5E86B" w14:textId="77777777" w:rsidR="00AD6A4A" w:rsidRPr="00AD6A4A" w:rsidRDefault="00AD6A4A" w:rsidP="00E76605">
    <w:pPr>
      <w:pStyle w:val="Header"/>
      <w:framePr w:wrap="around" w:vAnchor="text" w:hAnchor="margin" w:xAlign="right" w:y="1"/>
      <w:rPr>
        <w:rStyle w:val="PageNumber"/>
        <w:b/>
      </w:rPr>
    </w:pPr>
    <w:r w:rsidRPr="00AD6A4A">
      <w:rPr>
        <w:rStyle w:val="PageNumber"/>
        <w:b/>
      </w:rPr>
      <w:fldChar w:fldCharType="begin"/>
    </w:r>
    <w:r w:rsidRPr="00AD6A4A">
      <w:rPr>
        <w:rStyle w:val="PageNumber"/>
        <w:b/>
      </w:rPr>
      <w:instrText xml:space="preserve"> PAGE </w:instrText>
    </w:r>
    <w:r w:rsidRPr="00AD6A4A">
      <w:rPr>
        <w:rStyle w:val="PageNumber"/>
        <w:b/>
      </w:rPr>
      <w:fldChar w:fldCharType="separate"/>
    </w:r>
    <w:r w:rsidRPr="00AD6A4A">
      <w:rPr>
        <w:rStyle w:val="PageNumber"/>
        <w:b/>
        <w:noProof/>
      </w:rPr>
      <w:t>1</w:t>
    </w:r>
    <w:r w:rsidRPr="00AD6A4A">
      <w:rPr>
        <w:rStyle w:val="PageNumber"/>
        <w:b/>
      </w:rPr>
      <w:fldChar w:fldCharType="end"/>
    </w:r>
  </w:p>
  <w:p w14:paraId="2F0228B0" w14:textId="77777777" w:rsidR="00AD6A4A" w:rsidRPr="00AD6A4A" w:rsidRDefault="00AD6A4A" w:rsidP="00AD6A4A">
    <w:pPr>
      <w:pStyle w:val="Header"/>
      <w:ind w:right="360"/>
      <w:rPr>
        <w:rFonts w:cs="Arial"/>
        <w:b/>
        <w:sz w:val="16"/>
      </w:rPr>
    </w:pPr>
    <w:r w:rsidRPr="00AD6A4A">
      <w:rPr>
        <w:rFonts w:cs="Arial"/>
        <w:b/>
        <w:sz w:val="16"/>
      </w:rPr>
      <w:fldChar w:fldCharType="begin"/>
    </w:r>
    <w:r w:rsidRPr="00AD6A4A">
      <w:rPr>
        <w:rFonts w:cs="Arial"/>
        <w:b/>
        <w:sz w:val="16"/>
      </w:rPr>
      <w:instrText xml:space="preserve"> DOCPROPERTY "PPC_Book_Acronym" \* MERGEFORMAT </w:instrText>
    </w:r>
    <w:r w:rsidRPr="00AD6A4A">
      <w:rPr>
        <w:rFonts w:cs="Arial"/>
        <w:b/>
        <w:sz w:val="16"/>
      </w:rPr>
      <w:fldChar w:fldCharType="separate"/>
    </w:r>
    <w:r w:rsidRPr="00AD6A4A">
      <w:rPr>
        <w:rFonts w:cs="Arial"/>
        <w:b/>
        <w:sz w:val="16"/>
      </w:rPr>
      <w:t>EBP</w:t>
    </w:r>
    <w:r w:rsidRPr="00AD6A4A">
      <w:rPr>
        <w:rFonts w:cs="Arial"/>
        <w:b/>
        <w:sz w:val="16"/>
      </w:rPr>
      <w:fldChar w:fldCharType="end"/>
    </w:r>
    <w:r w:rsidRPr="00AD6A4A">
      <w:rPr>
        <w:rFonts w:cs="Arial"/>
        <w:b/>
        <w:sz w:val="16"/>
      </w:rPr>
      <w:t xml:space="preserve"> </w:t>
    </w:r>
    <w:r w:rsidRPr="00AD6A4A">
      <w:rPr>
        <w:rFonts w:cs="Arial"/>
        <w:b/>
        <w:sz w:val="16"/>
      </w:rPr>
      <w:fldChar w:fldCharType="begin"/>
    </w:r>
    <w:r w:rsidRPr="00AD6A4A">
      <w:rPr>
        <w:rFonts w:cs="Arial"/>
        <w:b/>
        <w:sz w:val="16"/>
      </w:rPr>
      <w:instrText xml:space="preserve"> DOCPROPERTY "PPC_Product_Edition" \* MERGEFORMAT </w:instrText>
    </w:r>
    <w:r w:rsidRPr="00AD6A4A">
      <w:rPr>
        <w:rFonts w:cs="Arial"/>
        <w:b/>
        <w:sz w:val="16"/>
      </w:rPr>
      <w:fldChar w:fldCharType="separate"/>
    </w:r>
    <w:r w:rsidRPr="00AD6A4A">
      <w:rPr>
        <w:rFonts w:cs="Arial"/>
        <w:b/>
        <w:sz w:val="16"/>
      </w:rPr>
      <w:t>(2/24)</w:t>
    </w:r>
    <w:r w:rsidRPr="00AD6A4A">
      <w:rPr>
        <w:rFonts w:cs="Arial"/>
        <w:b/>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5CCC"/>
    <w:multiLevelType w:val="multilevel"/>
    <w:tmpl w:val="EC18FA54"/>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3DE1AF7"/>
    <w:multiLevelType w:val="multilevel"/>
    <w:tmpl w:val="770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149F6"/>
    <w:multiLevelType w:val="multilevel"/>
    <w:tmpl w:val="FA1E1A8E"/>
    <w:lvl w:ilvl="0">
      <w:start w:val="1"/>
      <w:numFmt w:val="bullet"/>
      <w:pStyle w:val="CXStepItemUnorder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419"/>
        </w:tabs>
        <w:ind w:left="2419" w:hanging="360"/>
      </w:pPr>
      <w:rPr>
        <w:rFonts w:ascii="Symbol" w:hAnsi="Symbol" w:hint="default"/>
      </w:rPr>
    </w:lvl>
    <w:lvl w:ilvl="5">
      <w:start w:val="1"/>
      <w:numFmt w:val="bullet"/>
      <w:lvlText w:val=""/>
      <w:lvlJc w:val="left"/>
      <w:pPr>
        <w:tabs>
          <w:tab w:val="num" w:pos="2779"/>
        </w:tabs>
        <w:ind w:left="2779" w:hanging="360"/>
      </w:pPr>
      <w:rPr>
        <w:rFonts w:ascii="Wingdings" w:hAnsi="Wingdings" w:hint="default"/>
      </w:rPr>
    </w:lvl>
    <w:lvl w:ilvl="6">
      <w:start w:val="1"/>
      <w:numFmt w:val="bullet"/>
      <w:lvlText w:val=""/>
      <w:lvlJc w:val="left"/>
      <w:pPr>
        <w:tabs>
          <w:tab w:val="num" w:pos="3139"/>
        </w:tabs>
        <w:ind w:left="3139" w:hanging="360"/>
      </w:pPr>
      <w:rPr>
        <w:rFonts w:ascii="Wingdings" w:hAnsi="Wingdings" w:hint="default"/>
      </w:rPr>
    </w:lvl>
    <w:lvl w:ilvl="7">
      <w:start w:val="1"/>
      <w:numFmt w:val="bullet"/>
      <w:lvlText w:val=""/>
      <w:lvlJc w:val="left"/>
      <w:pPr>
        <w:tabs>
          <w:tab w:val="num" w:pos="3499"/>
        </w:tabs>
        <w:ind w:left="3499" w:hanging="360"/>
      </w:pPr>
      <w:rPr>
        <w:rFonts w:ascii="Symbol" w:hAnsi="Symbol" w:hint="default"/>
      </w:rPr>
    </w:lvl>
    <w:lvl w:ilvl="8">
      <w:start w:val="1"/>
      <w:numFmt w:val="bullet"/>
      <w:lvlText w:val=""/>
      <w:lvlJc w:val="left"/>
      <w:pPr>
        <w:tabs>
          <w:tab w:val="num" w:pos="3859"/>
        </w:tabs>
        <w:ind w:left="3859" w:hanging="360"/>
      </w:pPr>
      <w:rPr>
        <w:rFonts w:ascii="Symbol" w:hAnsi="Symbol" w:hint="default"/>
      </w:rPr>
    </w:lvl>
  </w:abstractNum>
  <w:abstractNum w:abstractNumId="3" w15:restartNumberingAfterBreak="0">
    <w:nsid w:val="0A3C52BC"/>
    <w:multiLevelType w:val="multilevel"/>
    <w:tmpl w:val="FD4AC2F2"/>
    <w:lvl w:ilvl="0">
      <w:start w:val="1"/>
      <w:numFmt w:val="none"/>
      <w:pStyle w:val="APAdditionalStepItem"/>
      <w:lvlText w:val=""/>
      <w:lvlJc w:val="left"/>
      <w:pPr>
        <w:tabs>
          <w:tab w:val="num" w:pos="432"/>
        </w:tabs>
        <w:ind w:left="360" w:hanging="288"/>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4" w15:restartNumberingAfterBreak="0">
    <w:nsid w:val="0B8D5DAA"/>
    <w:multiLevelType w:val="multilevel"/>
    <w:tmpl w:val="57A26CE6"/>
    <w:lvl w:ilvl="0">
      <w:start w:val="1"/>
      <w:numFmt w:val="decimal"/>
      <w:pStyle w:val="CXStepItem"/>
      <w:lvlText w:val="%1.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5" w15:restartNumberingAfterBreak="0">
    <w:nsid w:val="0D2F77B3"/>
    <w:multiLevelType w:val="hybridMultilevel"/>
    <w:tmpl w:val="A0A8C522"/>
    <w:lvl w:ilvl="0" w:tplc="0CA21892">
      <w:start w:val="1"/>
      <w:numFmt w:val="upperLetter"/>
      <w:pStyle w:val="APObjectiveItem"/>
      <w:lvlText w:val="%1."/>
      <w:lvlJc w:val="left"/>
      <w:pPr>
        <w:tabs>
          <w:tab w:val="num" w:pos="720"/>
        </w:tabs>
        <w:ind w:left="720" w:hanging="648"/>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B5A03F5"/>
    <w:multiLevelType w:val="multilevel"/>
    <w:tmpl w:val="41F0EE4C"/>
    <w:lvl w:ilvl="0">
      <w:start w:val="1"/>
      <w:numFmt w:val="bullet"/>
      <w:pStyle w:val="APPracticalBulleted"/>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419"/>
        </w:tabs>
        <w:ind w:left="2419" w:hanging="360"/>
      </w:pPr>
      <w:rPr>
        <w:rFonts w:ascii="Symbol" w:hAnsi="Symbol" w:hint="default"/>
      </w:rPr>
    </w:lvl>
    <w:lvl w:ilvl="5">
      <w:start w:val="1"/>
      <w:numFmt w:val="bullet"/>
      <w:lvlText w:val=""/>
      <w:lvlJc w:val="left"/>
      <w:pPr>
        <w:tabs>
          <w:tab w:val="num" w:pos="2779"/>
        </w:tabs>
        <w:ind w:left="2779" w:hanging="360"/>
      </w:pPr>
      <w:rPr>
        <w:rFonts w:ascii="Wingdings" w:hAnsi="Wingdings" w:hint="default"/>
      </w:rPr>
    </w:lvl>
    <w:lvl w:ilvl="6">
      <w:start w:val="1"/>
      <w:numFmt w:val="bullet"/>
      <w:lvlText w:val=""/>
      <w:lvlJc w:val="left"/>
      <w:pPr>
        <w:tabs>
          <w:tab w:val="num" w:pos="3139"/>
        </w:tabs>
        <w:ind w:left="3139" w:hanging="360"/>
      </w:pPr>
      <w:rPr>
        <w:rFonts w:ascii="Wingdings" w:hAnsi="Wingdings" w:hint="default"/>
      </w:rPr>
    </w:lvl>
    <w:lvl w:ilvl="7">
      <w:start w:val="1"/>
      <w:numFmt w:val="bullet"/>
      <w:lvlText w:val=""/>
      <w:lvlJc w:val="left"/>
      <w:pPr>
        <w:tabs>
          <w:tab w:val="num" w:pos="3499"/>
        </w:tabs>
        <w:ind w:left="3499" w:hanging="360"/>
      </w:pPr>
      <w:rPr>
        <w:rFonts w:ascii="Symbol" w:hAnsi="Symbol" w:hint="default"/>
      </w:rPr>
    </w:lvl>
    <w:lvl w:ilvl="8">
      <w:start w:val="1"/>
      <w:numFmt w:val="bullet"/>
      <w:lvlText w:val=""/>
      <w:lvlJc w:val="left"/>
      <w:pPr>
        <w:tabs>
          <w:tab w:val="num" w:pos="3859"/>
        </w:tabs>
        <w:ind w:left="3859" w:hanging="360"/>
      </w:pPr>
      <w:rPr>
        <w:rFonts w:ascii="Symbol" w:hAnsi="Symbol" w:hint="default"/>
      </w:rPr>
    </w:lvl>
  </w:abstractNum>
  <w:abstractNum w:abstractNumId="7" w15:restartNumberingAfterBreak="0">
    <w:nsid w:val="477D54FA"/>
    <w:multiLevelType w:val="hybridMultilevel"/>
    <w:tmpl w:val="78C23456"/>
    <w:lvl w:ilvl="0" w:tplc="46604634">
      <w:start w:val="1"/>
      <w:numFmt w:val="bullet"/>
      <w:pStyle w:val="ListUnordered"/>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4BF6B4A"/>
    <w:multiLevelType w:val="multilevel"/>
    <w:tmpl w:val="0472E5B2"/>
    <w:lvl w:ilvl="0">
      <w:start w:val="1"/>
      <w:numFmt w:val="decimal"/>
      <w:pStyle w:val="APStepItem"/>
      <w:lvlText w:val="%1.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9" w15:restartNumberingAfterBreak="0">
    <w:nsid w:val="560A0CFF"/>
    <w:multiLevelType w:val="multilevel"/>
    <w:tmpl w:val="62B6735E"/>
    <w:lvl w:ilvl="0">
      <w:start w:val="1"/>
      <w:numFmt w:val="decimal"/>
      <w:pStyle w:val="ListOrdered"/>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16cid:durableId="423576964">
    <w:abstractNumId w:val="9"/>
  </w:num>
  <w:num w:numId="2" w16cid:durableId="5262541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4583921">
    <w:abstractNumId w:val="7"/>
  </w:num>
  <w:num w:numId="4" w16cid:durableId="19439969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7980946">
    <w:abstractNumId w:val="5"/>
  </w:num>
  <w:num w:numId="6" w16cid:durableId="1508403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270774">
    <w:abstractNumId w:val="8"/>
  </w:num>
  <w:num w:numId="8" w16cid:durableId="19998430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6460688">
    <w:abstractNumId w:val="3"/>
  </w:num>
  <w:num w:numId="10" w16cid:durableId="1713768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8544423">
    <w:abstractNumId w:val="4"/>
  </w:num>
  <w:num w:numId="12" w16cid:durableId="1348787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8473761">
    <w:abstractNumId w:val="2"/>
  </w:num>
  <w:num w:numId="14" w16cid:durableId="1573587972">
    <w:abstractNumId w:val="2"/>
  </w:num>
  <w:num w:numId="15" w16cid:durableId="493228564">
    <w:abstractNumId w:val="6"/>
  </w:num>
  <w:num w:numId="16" w16cid:durableId="891695543">
    <w:abstractNumId w:val="6"/>
  </w:num>
  <w:num w:numId="17" w16cid:durableId="1698508172">
    <w:abstractNumId w:val="0"/>
  </w:num>
  <w:num w:numId="18" w16cid:durableId="5313847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25266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246281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83209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ory S. Shaw">
    <w15:presenceInfo w15:providerId="AD" w15:userId="S::sshaw@fgmk.com::2f6bf49c-d4a4-4752-b569-094bc9acc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revisionView w:markup="0"/>
  <w:documentProtection w:edit="forms" w:enforcement="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4A"/>
    <w:rsid w:val="000113B6"/>
    <w:rsid w:val="001874BB"/>
    <w:rsid w:val="00194674"/>
    <w:rsid w:val="001C08E2"/>
    <w:rsid w:val="002E7328"/>
    <w:rsid w:val="003B258B"/>
    <w:rsid w:val="003D4A77"/>
    <w:rsid w:val="005C3A3E"/>
    <w:rsid w:val="006303CD"/>
    <w:rsid w:val="006433C5"/>
    <w:rsid w:val="00680F16"/>
    <w:rsid w:val="00745F2C"/>
    <w:rsid w:val="00751FA2"/>
    <w:rsid w:val="007E7966"/>
    <w:rsid w:val="00871B63"/>
    <w:rsid w:val="00973A03"/>
    <w:rsid w:val="009853F5"/>
    <w:rsid w:val="00A35B52"/>
    <w:rsid w:val="00A54658"/>
    <w:rsid w:val="00AD6A4A"/>
    <w:rsid w:val="00B223BB"/>
    <w:rsid w:val="00C566CB"/>
    <w:rsid w:val="00C7172A"/>
    <w:rsid w:val="00D37161"/>
    <w:rsid w:val="00D46D76"/>
    <w:rsid w:val="00DA23FF"/>
    <w:rsid w:val="00DF11D3"/>
    <w:rsid w:val="00E76605"/>
    <w:rsid w:val="00F1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42C32A"/>
  <w15:chartTrackingRefBased/>
  <w15:docId w15:val="{8ABCF7ED-0BCD-42B0-AB39-C90F363A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SimSun" w:hAnsi="Arial"/>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rFonts w:ascii="Arial" w:hAnsi="Arial"/>
      <w:i/>
      <w:iCs/>
      <w:sz w:val="20"/>
    </w:rPr>
  </w:style>
  <w:style w:type="paragraph" w:customStyle="1" w:styleId="msonormal0">
    <w:name w:val="msonormal"/>
    <w:basedOn w:val="Normal"/>
    <w:pPr>
      <w:spacing w:before="100" w:beforeAutospacing="1" w:after="100" w:afterAutospacing="1"/>
    </w:pPr>
    <w:rPr>
      <w:rFonts w:ascii="Times New Roman" w:eastAsia="Times New Roman" w:hAnsi="Times New Roman"/>
      <w:sz w:val="24"/>
      <w:lang w:eastAsia="en-U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link w:val="Header"/>
    <w:uiPriority w:val="99"/>
    <w:rPr>
      <w:rFonts w:ascii="Arial" w:eastAsia="SimSun" w:hAnsi="Arial"/>
      <w:szCs w:val="24"/>
      <w:lang w:eastAsia="zh-CN"/>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link w:val="Footer"/>
    <w:uiPriority w:val="99"/>
    <w:rPr>
      <w:rFonts w:ascii="Arial" w:eastAsia="SimSun" w:hAnsi="Arial"/>
      <w:szCs w:val="24"/>
      <w:lang w:eastAsia="zh-CN"/>
    </w:rPr>
  </w:style>
  <w:style w:type="paragraph" w:styleId="EndnoteText">
    <w:name w:val="endnote text"/>
    <w:basedOn w:val="Normal"/>
    <w:link w:val="EndnoteTextChar"/>
    <w:uiPriority w:val="99"/>
    <w:semiHidden/>
    <w:unhideWhenUsed/>
    <w:pPr>
      <w:spacing w:before="60"/>
    </w:pPr>
    <w:rPr>
      <w:szCs w:val="20"/>
    </w:rPr>
  </w:style>
  <w:style w:type="character" w:customStyle="1" w:styleId="EndnoteTextChar">
    <w:name w:val="Endnote Text Char"/>
    <w:link w:val="EndnoteText"/>
    <w:uiPriority w:val="99"/>
    <w:semiHidden/>
    <w:rPr>
      <w:rFonts w:ascii="Arial" w:eastAsia="SimSun" w:hAnsi="Arial"/>
      <w:lang w:eastAsia="zh-CN"/>
    </w:rPr>
  </w:style>
  <w:style w:type="paragraph" w:styleId="TOAHeading">
    <w:name w:val="toa heading"/>
    <w:basedOn w:val="Normal"/>
    <w:next w:val="Normal"/>
    <w:uiPriority w:val="99"/>
    <w:semiHidden/>
    <w:unhideWhenUsed/>
    <w:pPr>
      <w:spacing w:before="120"/>
    </w:pPr>
    <w:rPr>
      <w:rFonts w:cs="Arial"/>
      <w:b/>
      <w:bCs/>
      <w:sz w:val="24"/>
    </w:rPr>
  </w:style>
  <w:style w:type="paragraph" w:styleId="DocumentMap">
    <w:name w:val="Document Map"/>
    <w:basedOn w:val="Normal"/>
    <w:link w:val="DocumentMapChar"/>
    <w:uiPriority w:val="99"/>
    <w:semiHidden/>
    <w:unhideWhenUsed/>
    <w:rPr>
      <w:rFonts w:cs="Tahoma"/>
      <w:color w:val="0000FF"/>
      <w:szCs w:val="20"/>
    </w:rPr>
  </w:style>
  <w:style w:type="character" w:customStyle="1" w:styleId="DocumentMapChar">
    <w:name w:val="Document Map Char"/>
    <w:link w:val="DocumentMap"/>
    <w:uiPriority w:val="99"/>
    <w:semiHidden/>
    <w:rPr>
      <w:rFonts w:ascii="Segoe UI" w:eastAsia="SimSun" w:hAnsi="Segoe UI" w:cs="Segoe UI"/>
      <w:sz w:val="16"/>
      <w:szCs w:val="16"/>
      <w:lang w:eastAsia="zh-CN"/>
    </w:rPr>
  </w:style>
  <w:style w:type="paragraph" w:customStyle="1" w:styleId="PAParaText">
    <w:name w:val="PA_ParaText"/>
    <w:basedOn w:val="Normal"/>
    <w:pPr>
      <w:spacing w:after="120"/>
      <w:jc w:val="both"/>
    </w:pPr>
    <w:rPr>
      <w:szCs w:val="20"/>
    </w:rPr>
  </w:style>
  <w:style w:type="paragraph" w:customStyle="1" w:styleId="SectionTitle">
    <w:name w:val="SectionTitle"/>
    <w:basedOn w:val="PAParaText"/>
    <w:pPr>
      <w:spacing w:before="240" w:after="0"/>
    </w:pPr>
    <w:rPr>
      <w:b/>
      <w:bCs/>
      <w:szCs w:val="18"/>
    </w:rPr>
  </w:style>
  <w:style w:type="paragraph" w:customStyle="1" w:styleId="SampleTitle">
    <w:name w:val="SampleTitle"/>
    <w:basedOn w:val="Normal"/>
    <w:next w:val="PAParaText"/>
    <w:rPr>
      <w:caps/>
      <w:szCs w:val="20"/>
    </w:rPr>
  </w:style>
  <w:style w:type="paragraph" w:customStyle="1" w:styleId="PAAlert">
    <w:name w:val="PA_Alert"/>
    <w:basedOn w:val="PAParaText"/>
    <w:next w:val="PAParaText"/>
    <w:pPr>
      <w:spacing w:after="0"/>
    </w:pPr>
  </w:style>
  <w:style w:type="paragraph" w:customStyle="1" w:styleId="UnderlinePara">
    <w:name w:val="UnderlinePara"/>
    <w:basedOn w:val="PAParaText"/>
    <w:next w:val="PAParaText"/>
    <w:pPr>
      <w:pBdr>
        <w:bottom w:val="single" w:sz="8" w:space="1" w:color="auto"/>
      </w:pBdr>
    </w:pPr>
  </w:style>
  <w:style w:type="paragraph" w:customStyle="1" w:styleId="ListOrdered">
    <w:name w:val="ListOrdered"/>
    <w:basedOn w:val="PAParaText"/>
    <w:pPr>
      <w:numPr>
        <w:numId w:val="2"/>
      </w:numPr>
    </w:pPr>
  </w:style>
  <w:style w:type="paragraph" w:customStyle="1" w:styleId="ListUnordered">
    <w:name w:val="ListUnordered"/>
    <w:basedOn w:val="PAParaText"/>
    <w:pPr>
      <w:numPr>
        <w:numId w:val="4"/>
      </w:numPr>
    </w:pPr>
  </w:style>
  <w:style w:type="paragraph" w:customStyle="1" w:styleId="PACellText">
    <w:name w:val="PA_CellText"/>
    <w:basedOn w:val="PAParaText"/>
    <w:pPr>
      <w:spacing w:after="0"/>
      <w:jc w:val="left"/>
    </w:pPr>
  </w:style>
  <w:style w:type="paragraph" w:customStyle="1" w:styleId="TableSignatureTitle">
    <w:name w:val="TableSignatureTitle"/>
    <w:basedOn w:val="PAParaText"/>
    <w:pPr>
      <w:jc w:val="center"/>
    </w:pPr>
  </w:style>
  <w:style w:type="paragraph" w:customStyle="1" w:styleId="CLPracticalPara">
    <w:name w:val="CL_PracticalPara"/>
    <w:basedOn w:val="Normal"/>
    <w:rPr>
      <w:vanish/>
      <w:u w:val="words" w:color="FFFFFF"/>
    </w:rPr>
  </w:style>
  <w:style w:type="paragraph" w:customStyle="1" w:styleId="TableCellOverlined">
    <w:name w:val="TableCellOverlined"/>
    <w:basedOn w:val="PAParaText"/>
    <w:next w:val="PAParaText"/>
    <w:pPr>
      <w:pBdr>
        <w:top w:val="single" w:sz="4" w:space="1" w:color="auto"/>
      </w:pBdr>
      <w:spacing w:after="0"/>
    </w:pPr>
  </w:style>
  <w:style w:type="paragraph" w:customStyle="1" w:styleId="Graphic">
    <w:name w:val="Graphic"/>
    <w:basedOn w:val="PAParaText"/>
    <w:next w:val="PAParaText"/>
    <w:pPr>
      <w:spacing w:before="240" w:after="240"/>
      <w:jc w:val="center"/>
    </w:pPr>
  </w:style>
  <w:style w:type="paragraph" w:customStyle="1" w:styleId="PACellTextBold">
    <w:name w:val="PA_CellTextBold"/>
    <w:basedOn w:val="PACellText"/>
    <w:next w:val="PACellText"/>
    <w:rPr>
      <w:b/>
    </w:rPr>
  </w:style>
  <w:style w:type="paragraph" w:customStyle="1" w:styleId="PACellTextRightAlign">
    <w:name w:val="PA_CellTextRightAlign"/>
    <w:basedOn w:val="PACellText"/>
    <w:next w:val="PACellText"/>
    <w:pPr>
      <w:jc w:val="right"/>
    </w:pPr>
  </w:style>
  <w:style w:type="paragraph" w:customStyle="1" w:styleId="PACellTextCenterAlign">
    <w:name w:val="PA_CellTextCenterAlign"/>
    <w:basedOn w:val="PACellText"/>
    <w:next w:val="PACellText"/>
    <w:pPr>
      <w:jc w:val="center"/>
    </w:pPr>
  </w:style>
  <w:style w:type="paragraph" w:customStyle="1" w:styleId="CLPractical">
    <w:name w:val="CL_Practical"/>
    <w:basedOn w:val="CLPracticalPara"/>
    <w:pPr>
      <w:tabs>
        <w:tab w:val="left" w:pos="1080"/>
      </w:tabs>
      <w:spacing w:after="120"/>
      <w:jc w:val="both"/>
    </w:pPr>
  </w:style>
  <w:style w:type="paragraph" w:customStyle="1" w:styleId="CLTitle">
    <w:name w:val="CL_Title"/>
    <w:basedOn w:val="Normal"/>
    <w:pPr>
      <w:spacing w:after="240"/>
      <w:jc w:val="center"/>
    </w:pPr>
    <w:rPr>
      <w:b/>
    </w:rPr>
  </w:style>
  <w:style w:type="paragraph" w:customStyle="1" w:styleId="APAssertItem">
    <w:name w:val="AP_AssertItem"/>
    <w:basedOn w:val="Normal"/>
  </w:style>
  <w:style w:type="paragraph" w:customStyle="1" w:styleId="APConclusion">
    <w:name w:val="AP_Conclusion"/>
    <w:basedOn w:val="Normal"/>
    <w:pPr>
      <w:jc w:val="both"/>
    </w:pPr>
  </w:style>
  <w:style w:type="paragraph" w:customStyle="1" w:styleId="APH1">
    <w:name w:val="AP_H1"/>
    <w:basedOn w:val="Normal"/>
    <w:pPr>
      <w:spacing w:before="120" w:after="60"/>
    </w:pPr>
    <w:rPr>
      <w:b/>
      <w:caps/>
    </w:rPr>
  </w:style>
  <w:style w:type="paragraph" w:customStyle="1" w:styleId="APH2">
    <w:name w:val="AP_H2"/>
    <w:basedOn w:val="Normal"/>
    <w:pPr>
      <w:spacing w:before="120" w:after="60"/>
      <w:jc w:val="center"/>
    </w:pPr>
    <w:rPr>
      <w:b/>
      <w:caps/>
      <w:sz w:val="16"/>
    </w:rPr>
  </w:style>
  <w:style w:type="paragraph" w:customStyle="1" w:styleId="APObjectiveItem">
    <w:name w:val="AP_ObjectiveItem"/>
    <w:basedOn w:val="Normal"/>
    <w:pPr>
      <w:numPr>
        <w:numId w:val="6"/>
      </w:numPr>
      <w:tabs>
        <w:tab w:val="left" w:pos="490"/>
      </w:tabs>
      <w:spacing w:after="60"/>
      <w:ind w:left="490" w:hanging="418"/>
    </w:pPr>
  </w:style>
  <w:style w:type="paragraph" w:customStyle="1" w:styleId="APObjective">
    <w:name w:val="AP_Objective"/>
    <w:basedOn w:val="Normal"/>
    <w:pPr>
      <w:spacing w:before="60"/>
      <w:jc w:val="center"/>
    </w:pPr>
  </w:style>
  <w:style w:type="paragraph" w:customStyle="1" w:styleId="APPracticalPara">
    <w:name w:val="AP_PracticalPara"/>
    <w:basedOn w:val="Normal"/>
    <w:rPr>
      <w:vanish/>
      <w:color w:val="0000FF"/>
      <w:sz w:val="18"/>
      <w:u w:val="words" w:color="FFFFFF"/>
    </w:rPr>
  </w:style>
  <w:style w:type="paragraph" w:customStyle="1" w:styleId="APPracticalsTitle">
    <w:name w:val="AP_PracticalsTitle"/>
    <w:basedOn w:val="APPracticalPara"/>
    <w:pPr>
      <w:keepNext/>
      <w:spacing w:before="120"/>
      <w:ind w:left="360"/>
    </w:pPr>
    <w:rPr>
      <w:color w:val="00B0F0"/>
    </w:rPr>
  </w:style>
  <w:style w:type="paragraph" w:customStyle="1" w:styleId="APStepItem">
    <w:name w:val="AP_StepItem"/>
    <w:basedOn w:val="Normal"/>
    <w:pPr>
      <w:numPr>
        <w:numId w:val="8"/>
      </w:numPr>
      <w:spacing w:after="60"/>
      <w:jc w:val="both"/>
    </w:pPr>
  </w:style>
  <w:style w:type="paragraph" w:customStyle="1" w:styleId="APIDCodeText">
    <w:name w:val="AP_IDCodeText"/>
    <w:basedOn w:val="Normal"/>
    <w:pPr>
      <w:spacing w:after="120"/>
      <w:jc w:val="both"/>
    </w:pPr>
    <w:rPr>
      <w:sz w:val="18"/>
    </w:rPr>
  </w:style>
  <w:style w:type="paragraph" w:customStyle="1" w:styleId="APObjectives">
    <w:name w:val="AP_Objectives"/>
    <w:basedOn w:val="APObjective"/>
    <w:rPr>
      <w:b/>
    </w:rPr>
  </w:style>
  <w:style w:type="paragraph" w:customStyle="1" w:styleId="APTitle">
    <w:name w:val="AP_Title"/>
    <w:basedOn w:val="Normal"/>
    <w:pPr>
      <w:spacing w:after="240"/>
      <w:jc w:val="center"/>
    </w:pPr>
    <w:rPr>
      <w:b/>
    </w:rPr>
  </w:style>
  <w:style w:type="paragraph" w:customStyle="1" w:styleId="APCategoryTitleBold">
    <w:name w:val="AP_CategoryTitleBold"/>
    <w:basedOn w:val="Normal"/>
    <w:pPr>
      <w:spacing w:before="120"/>
    </w:pPr>
    <w:rPr>
      <w:b/>
    </w:rPr>
  </w:style>
  <w:style w:type="paragraph" w:customStyle="1" w:styleId="APAdditionalStepItem">
    <w:name w:val="AP_AdditionalStepItem"/>
    <w:basedOn w:val="Normal"/>
    <w:pPr>
      <w:numPr>
        <w:numId w:val="10"/>
      </w:numPr>
      <w:spacing w:after="60"/>
    </w:pPr>
  </w:style>
  <w:style w:type="paragraph" w:customStyle="1" w:styleId="APCutLine">
    <w:name w:val="AP_CutLine"/>
    <w:basedOn w:val="Normal"/>
    <w:next w:val="PAParaText"/>
    <w:pPr>
      <w:pBdr>
        <w:top w:val="dashed" w:sz="4" w:space="1" w:color="auto"/>
      </w:pBdr>
    </w:pPr>
  </w:style>
  <w:style w:type="paragraph" w:customStyle="1" w:styleId="APContent">
    <w:name w:val="AP_Content"/>
    <w:basedOn w:val="Normal"/>
    <w:pPr>
      <w:jc w:val="center"/>
    </w:pPr>
    <w:rPr>
      <w:b/>
    </w:rPr>
  </w:style>
  <w:style w:type="paragraph" w:customStyle="1" w:styleId="Signoff">
    <w:name w:val="Signoff"/>
    <w:basedOn w:val="Normal"/>
    <w:pPr>
      <w:jc w:val="center"/>
    </w:pPr>
  </w:style>
  <w:style w:type="paragraph" w:customStyle="1" w:styleId="APWPRef">
    <w:name w:val="AP_WPRef"/>
    <w:basedOn w:val="Normal"/>
    <w:pPr>
      <w:jc w:val="center"/>
    </w:pPr>
  </w:style>
  <w:style w:type="paragraph" w:customStyle="1" w:styleId="APStepSignoff">
    <w:name w:val="AP_StepSignoff"/>
    <w:basedOn w:val="Signoff"/>
  </w:style>
  <w:style w:type="paragraph" w:customStyle="1" w:styleId="CXPSTitle31">
    <w:name w:val="CX_PSTitle3.1"/>
    <w:basedOn w:val="PAParaText"/>
    <w:next w:val="Normal"/>
    <w:pPr>
      <w:keepNext/>
      <w:spacing w:before="240"/>
      <w:jc w:val="center"/>
    </w:pPr>
    <w:rPr>
      <w:b/>
    </w:rPr>
  </w:style>
  <w:style w:type="paragraph" w:customStyle="1" w:styleId="CXTitle">
    <w:name w:val="CX_Title"/>
    <w:basedOn w:val="Normal"/>
    <w:next w:val="Normal"/>
    <w:pPr>
      <w:spacing w:after="240"/>
      <w:jc w:val="center"/>
    </w:pPr>
    <w:rPr>
      <w:b/>
    </w:rPr>
  </w:style>
  <w:style w:type="paragraph" w:customStyle="1" w:styleId="PATitle">
    <w:name w:val="PA_Title"/>
    <w:basedOn w:val="Normal"/>
    <w:next w:val="PAParaText"/>
    <w:pPr>
      <w:spacing w:after="240"/>
      <w:jc w:val="center"/>
    </w:pPr>
    <w:rPr>
      <w:b/>
    </w:rPr>
  </w:style>
  <w:style w:type="paragraph" w:customStyle="1" w:styleId="CXStepItem">
    <w:name w:val="CX_StepItem"/>
    <w:basedOn w:val="Normal"/>
    <w:pPr>
      <w:numPr>
        <w:numId w:val="12"/>
      </w:numPr>
      <w:spacing w:after="60"/>
      <w:jc w:val="both"/>
    </w:pPr>
  </w:style>
  <w:style w:type="paragraph" w:customStyle="1" w:styleId="CXSignoffs">
    <w:name w:val="CX_Signoffs"/>
    <w:basedOn w:val="Signoff"/>
    <w:rPr>
      <w:b/>
    </w:rPr>
  </w:style>
  <w:style w:type="paragraph" w:customStyle="1" w:styleId="CXContent">
    <w:name w:val="CX_Content"/>
    <w:basedOn w:val="Normal"/>
    <w:pPr>
      <w:jc w:val="center"/>
    </w:pPr>
    <w:rPr>
      <w:b/>
    </w:rPr>
  </w:style>
  <w:style w:type="paragraph" w:customStyle="1" w:styleId="CXStepSignoff">
    <w:name w:val="CX_StepSignoff"/>
    <w:basedOn w:val="Signoff"/>
  </w:style>
  <w:style w:type="paragraph" w:customStyle="1" w:styleId="1CXStepSignoffOrNa">
    <w:name w:val="$1_CX_StepSignoffOrNa"/>
    <w:basedOn w:val="Signoff"/>
  </w:style>
  <w:style w:type="paragraph" w:customStyle="1" w:styleId="2CXStepSignoffOrNa">
    <w:name w:val="$2_CX_StepSignoffOrNa"/>
    <w:basedOn w:val="Signoff"/>
  </w:style>
  <w:style w:type="paragraph" w:customStyle="1" w:styleId="Checkoff">
    <w:name w:val="Checkoff"/>
    <w:basedOn w:val="Normal"/>
    <w:pPr>
      <w:jc w:val="center"/>
    </w:pPr>
  </w:style>
  <w:style w:type="paragraph" w:customStyle="1" w:styleId="CXStepContent">
    <w:name w:val="CX_StepContent"/>
    <w:basedOn w:val="Normal"/>
  </w:style>
  <w:style w:type="paragraph" w:customStyle="1" w:styleId="CXGutter">
    <w:name w:val="CX_Gutter"/>
    <w:basedOn w:val="Normal"/>
  </w:style>
  <w:style w:type="paragraph" w:customStyle="1" w:styleId="PAListGroupTitle">
    <w:name w:val="PA_ListGroupTitle"/>
    <w:basedOn w:val="PAParaText"/>
    <w:next w:val="PAParaText"/>
    <w:pPr>
      <w:jc w:val="left"/>
    </w:pPr>
    <w:rPr>
      <w:b/>
    </w:rPr>
  </w:style>
  <w:style w:type="paragraph" w:customStyle="1" w:styleId="PAConclusion">
    <w:name w:val="PA_Conclusion"/>
    <w:basedOn w:val="PAParaText"/>
    <w:pPr>
      <w:jc w:val="left"/>
    </w:pPr>
  </w:style>
  <w:style w:type="paragraph" w:customStyle="1" w:styleId="APExplanation">
    <w:name w:val="AP_Explanation"/>
    <w:basedOn w:val="PAParaText"/>
    <w:rPr>
      <w:b/>
    </w:rPr>
  </w:style>
  <w:style w:type="paragraph" w:customStyle="1" w:styleId="CXStepItemNone">
    <w:name w:val="CX_StepItemNone"/>
    <w:basedOn w:val="Normal"/>
  </w:style>
  <w:style w:type="paragraph" w:customStyle="1" w:styleId="CXStepSignoffOrNa">
    <w:name w:val="CX_StepSignoffOrNa"/>
    <w:basedOn w:val="Signoff"/>
  </w:style>
  <w:style w:type="paragraph" w:customStyle="1" w:styleId="CXStepItemUnordered">
    <w:name w:val="CX_StepItemUnordered"/>
    <w:basedOn w:val="Normal"/>
    <w:pPr>
      <w:numPr>
        <w:numId w:val="14"/>
      </w:numPr>
      <w:spacing w:after="60"/>
    </w:pPr>
  </w:style>
  <w:style w:type="paragraph" w:customStyle="1" w:styleId="CXPSTitle32">
    <w:name w:val="CX_PSTitle3.2"/>
    <w:basedOn w:val="PAParaText"/>
    <w:next w:val="Normal"/>
    <w:pPr>
      <w:keepNext/>
      <w:spacing w:before="120"/>
      <w:jc w:val="left"/>
    </w:pPr>
    <w:rPr>
      <w:b/>
    </w:rPr>
  </w:style>
  <w:style w:type="paragraph" w:customStyle="1" w:styleId="CXPSTitle33">
    <w:name w:val="CX_PSTitle3.3"/>
    <w:basedOn w:val="PAParaText"/>
    <w:next w:val="Normal"/>
    <w:pPr>
      <w:keepNext/>
      <w:jc w:val="left"/>
    </w:pPr>
    <w:rPr>
      <w:u w:val="single"/>
    </w:rPr>
  </w:style>
  <w:style w:type="paragraph" w:customStyle="1" w:styleId="CXPSTitle51">
    <w:name w:val="CX_PSTitle5.1"/>
    <w:basedOn w:val="PAParaText"/>
    <w:next w:val="Normal"/>
    <w:pPr>
      <w:keepNext/>
      <w:spacing w:before="240"/>
      <w:jc w:val="center"/>
    </w:pPr>
    <w:rPr>
      <w:b/>
      <w:caps/>
    </w:rPr>
  </w:style>
  <w:style w:type="paragraph" w:customStyle="1" w:styleId="CXPSTitle52">
    <w:name w:val="CX_PSTitle5.2"/>
    <w:basedOn w:val="PAParaText"/>
    <w:next w:val="Normal"/>
    <w:pPr>
      <w:keepNext/>
      <w:spacing w:before="120"/>
      <w:jc w:val="left"/>
    </w:pPr>
    <w:rPr>
      <w:b/>
      <w:u w:val="single"/>
    </w:rPr>
  </w:style>
  <w:style w:type="paragraph" w:customStyle="1" w:styleId="CXPSTitle53">
    <w:name w:val="CX_PSTitle5.3"/>
    <w:basedOn w:val="PAParaText"/>
    <w:next w:val="Normal"/>
    <w:pPr>
      <w:keepNext/>
      <w:jc w:val="left"/>
    </w:pPr>
    <w:rPr>
      <w:b/>
    </w:rPr>
  </w:style>
  <w:style w:type="paragraph" w:customStyle="1" w:styleId="CXPSTitle54">
    <w:name w:val="CX_PSTitle5.4"/>
    <w:basedOn w:val="PAParaText"/>
    <w:next w:val="Normal"/>
    <w:pPr>
      <w:keepNext/>
      <w:jc w:val="left"/>
    </w:pPr>
    <w:rPr>
      <w:u w:val="single"/>
    </w:rPr>
  </w:style>
  <w:style w:type="paragraph" w:customStyle="1" w:styleId="CXPSTitle55">
    <w:name w:val="CX_PSTitle5.5"/>
    <w:basedOn w:val="PAParaText"/>
    <w:next w:val="Normal"/>
    <w:pPr>
      <w:keepNext/>
      <w:jc w:val="left"/>
    </w:pPr>
  </w:style>
  <w:style w:type="paragraph" w:customStyle="1" w:styleId="CXCheckoffs">
    <w:name w:val="CX_Checkoffs"/>
    <w:basedOn w:val="Checkoff"/>
    <w:rPr>
      <w:b/>
    </w:rPr>
  </w:style>
  <w:style w:type="paragraph" w:customStyle="1" w:styleId="CXStepCheckoff">
    <w:name w:val="CX_StepCheckoff"/>
    <w:basedOn w:val="Checkoff"/>
  </w:style>
  <w:style w:type="paragraph" w:customStyle="1" w:styleId="1CXStepContent">
    <w:name w:val="$1_CX_StepContent"/>
    <w:basedOn w:val="Normal"/>
  </w:style>
  <w:style w:type="paragraph" w:customStyle="1" w:styleId="2CXStepContent">
    <w:name w:val="$2_CX_StepContent"/>
    <w:basedOn w:val="Normal"/>
  </w:style>
  <w:style w:type="paragraph" w:customStyle="1" w:styleId="1CXStepSignoff">
    <w:name w:val="$1_CX_StepSignoff"/>
    <w:basedOn w:val="Signoff"/>
  </w:style>
  <w:style w:type="paragraph" w:customStyle="1" w:styleId="2CXStepSignoff">
    <w:name w:val="$2_CX_StepSignoff"/>
    <w:basedOn w:val="Signoff"/>
  </w:style>
  <w:style w:type="paragraph" w:customStyle="1" w:styleId="1CXStepCheckoff">
    <w:name w:val="$1_CX_StepCheckoff"/>
    <w:basedOn w:val="Checkoff"/>
  </w:style>
  <w:style w:type="paragraph" w:customStyle="1" w:styleId="2CXStepCheckoff">
    <w:name w:val="$2_CX_StepCheckoff"/>
    <w:basedOn w:val="Checkoff"/>
  </w:style>
  <w:style w:type="paragraph" w:customStyle="1" w:styleId="PAIntroduction">
    <w:name w:val="PA_Introduction"/>
    <w:basedOn w:val="PAParaText"/>
    <w:next w:val="PAParaText"/>
    <w:pPr>
      <w:keepNext/>
    </w:pPr>
  </w:style>
  <w:style w:type="paragraph" w:customStyle="1" w:styleId="APPractical">
    <w:name w:val="AP_Practical"/>
    <w:basedOn w:val="Normal"/>
    <w:rPr>
      <w:color w:val="00B0F0"/>
    </w:rPr>
  </w:style>
  <w:style w:type="paragraph" w:customStyle="1" w:styleId="PASupplemental">
    <w:name w:val="PA_Supplemental"/>
    <w:basedOn w:val="PAParaText"/>
  </w:style>
  <w:style w:type="paragraph" w:customStyle="1" w:styleId="1CXGutter">
    <w:name w:val="$1_CX_Gutter"/>
    <w:basedOn w:val="CXGutter"/>
  </w:style>
  <w:style w:type="paragraph" w:customStyle="1" w:styleId="2CXGutter">
    <w:name w:val="$2_CX_Gutter"/>
    <w:basedOn w:val="CXGutter"/>
  </w:style>
  <w:style w:type="paragraph" w:customStyle="1" w:styleId="PAExplanation">
    <w:name w:val="PA_Explanation"/>
    <w:basedOn w:val="PAParaText"/>
  </w:style>
  <w:style w:type="paragraph" w:customStyle="1" w:styleId="PAExplanationTitle">
    <w:name w:val="PA_ExplanationTitle"/>
    <w:basedOn w:val="PAParaText"/>
    <w:pPr>
      <w:jc w:val="center"/>
    </w:pPr>
    <w:rPr>
      <w:b/>
    </w:rPr>
  </w:style>
  <w:style w:type="paragraph" w:customStyle="1" w:styleId="CXPSTitleDX11">
    <w:name w:val="CX_PSTitleDX1.1"/>
    <w:basedOn w:val="PAParaText"/>
    <w:pPr>
      <w:keepNext/>
      <w:pageBreakBefore/>
      <w:spacing w:before="240"/>
      <w:jc w:val="center"/>
    </w:pPr>
    <w:rPr>
      <w:b/>
      <w:caps/>
    </w:rPr>
  </w:style>
  <w:style w:type="paragraph" w:customStyle="1" w:styleId="CXPSTitleDX12">
    <w:name w:val="CX_PSTitleDX1.2"/>
    <w:basedOn w:val="PAParaText"/>
    <w:pPr>
      <w:keepNext/>
      <w:spacing w:before="120"/>
      <w:jc w:val="left"/>
    </w:pPr>
    <w:rPr>
      <w:b/>
      <w:caps/>
      <w:u w:val="single"/>
    </w:rPr>
  </w:style>
  <w:style w:type="paragraph" w:customStyle="1" w:styleId="CXPSTitleDX13">
    <w:name w:val="CX_PSTitleDX1.3"/>
    <w:basedOn w:val="PAParaText"/>
    <w:pPr>
      <w:keepNext/>
      <w:jc w:val="left"/>
    </w:pPr>
    <w:rPr>
      <w:b/>
      <w:caps/>
    </w:rPr>
  </w:style>
  <w:style w:type="paragraph" w:customStyle="1" w:styleId="CXPSTitleDX14">
    <w:name w:val="CX_PSTitleDX1.4"/>
    <w:basedOn w:val="PAParaText"/>
    <w:pPr>
      <w:keepNext/>
      <w:jc w:val="left"/>
    </w:pPr>
    <w:rPr>
      <w:b/>
    </w:rPr>
  </w:style>
  <w:style w:type="paragraph" w:customStyle="1" w:styleId="CXPSTitleDXN1">
    <w:name w:val="CX_PSTitleDXN.1"/>
    <w:basedOn w:val="PAParaText"/>
    <w:pPr>
      <w:keepNext/>
      <w:pageBreakBefore/>
      <w:spacing w:before="240"/>
      <w:jc w:val="center"/>
    </w:pPr>
    <w:rPr>
      <w:b/>
      <w:caps/>
    </w:rPr>
  </w:style>
  <w:style w:type="paragraph" w:customStyle="1" w:styleId="CXPSTitleDXN2">
    <w:name w:val="CX_PSTitleDXN.2"/>
    <w:basedOn w:val="PAParaText"/>
    <w:pPr>
      <w:keepNext/>
      <w:spacing w:before="120"/>
      <w:jc w:val="left"/>
    </w:pPr>
    <w:rPr>
      <w:b/>
      <w:caps/>
    </w:rPr>
  </w:style>
  <w:style w:type="paragraph" w:customStyle="1" w:styleId="CXPSTitleDXN3">
    <w:name w:val="CX_PSTitleDXN.3"/>
    <w:basedOn w:val="PAParaText"/>
    <w:pPr>
      <w:keepNext/>
      <w:jc w:val="left"/>
    </w:pPr>
    <w:rPr>
      <w:b/>
    </w:rPr>
  </w:style>
  <w:style w:type="paragraph" w:customStyle="1" w:styleId="CXPSTitleDXN4">
    <w:name w:val="CX_PSTitleDXN.4"/>
    <w:basedOn w:val="PAParaText"/>
    <w:pPr>
      <w:keepNext/>
      <w:jc w:val="left"/>
    </w:pPr>
    <w:rPr>
      <w:b/>
    </w:rPr>
  </w:style>
  <w:style w:type="paragraph" w:customStyle="1" w:styleId="CXPSTitleDXN5">
    <w:name w:val="CX_PSTitleDXN.5"/>
    <w:basedOn w:val="PAParaText"/>
    <w:pPr>
      <w:keepNext/>
      <w:jc w:val="left"/>
    </w:pPr>
    <w:rPr>
      <w:b/>
    </w:rPr>
  </w:style>
  <w:style w:type="paragraph" w:customStyle="1" w:styleId="PAAppendixTitle">
    <w:name w:val="PA_AppendixTitle"/>
    <w:basedOn w:val="Normal"/>
    <w:pPr>
      <w:spacing w:after="240"/>
      <w:jc w:val="center"/>
    </w:pPr>
    <w:rPr>
      <w:b/>
      <w:caps/>
      <w:sz w:val="22"/>
    </w:rPr>
  </w:style>
  <w:style w:type="paragraph" w:customStyle="1" w:styleId="APIndexField">
    <w:name w:val="AP_IndexField"/>
    <w:basedOn w:val="PAParaText"/>
    <w:next w:val="PAParaText"/>
    <w:pPr>
      <w:spacing w:after="240"/>
      <w:jc w:val="right"/>
    </w:pPr>
  </w:style>
  <w:style w:type="paragraph" w:customStyle="1" w:styleId="APStepSignoffShaded">
    <w:name w:val="AP_StepSignoffShaded"/>
    <w:basedOn w:val="APStepSignoff"/>
    <w:pPr>
      <w:shd w:val="clear" w:color="auto" w:fill="00CCFF"/>
    </w:pPr>
  </w:style>
  <w:style w:type="paragraph" w:customStyle="1" w:styleId="APAssertion">
    <w:name w:val="AP_Assertion"/>
    <w:basedOn w:val="Normal"/>
    <w:pPr>
      <w:spacing w:before="60"/>
      <w:jc w:val="center"/>
    </w:pPr>
  </w:style>
  <w:style w:type="paragraph" w:customStyle="1" w:styleId="APAssertions">
    <w:name w:val="AP_Assertions"/>
    <w:basedOn w:val="APAssertion"/>
    <w:rPr>
      <w:b/>
    </w:rPr>
  </w:style>
  <w:style w:type="paragraph" w:customStyle="1" w:styleId="CXPSTitleDX15">
    <w:name w:val="CX_PSTitleDX1.5"/>
    <w:basedOn w:val="PAParaText"/>
    <w:pPr>
      <w:keepNext/>
    </w:pPr>
    <w:rPr>
      <w:b/>
    </w:rPr>
  </w:style>
  <w:style w:type="paragraph" w:customStyle="1" w:styleId="CXPageRefs">
    <w:name w:val="CX_PageRefs"/>
    <w:basedOn w:val="Normal"/>
  </w:style>
  <w:style w:type="paragraph" w:customStyle="1" w:styleId="CXPageRef">
    <w:name w:val="CX_PageRef"/>
    <w:basedOn w:val="Normal"/>
  </w:style>
  <w:style w:type="paragraph" w:customStyle="1" w:styleId="PAExcludeChildSteps">
    <w:name w:val="PA_ExcludeChildSteps"/>
    <w:basedOn w:val="Normal"/>
    <w:pPr>
      <w:jc w:val="center"/>
    </w:pPr>
  </w:style>
  <w:style w:type="paragraph" w:customStyle="1" w:styleId="CXStepComment">
    <w:name w:val="CX_StepComment"/>
    <w:basedOn w:val="Normal"/>
  </w:style>
  <w:style w:type="paragraph" w:customStyle="1" w:styleId="CXStepNa">
    <w:name w:val="CX_StepNa"/>
    <w:basedOn w:val="Signoff"/>
  </w:style>
  <w:style w:type="paragraph" w:customStyle="1" w:styleId="CXStepCheckoffLine">
    <w:name w:val="CX_StepCheckoffLine"/>
    <w:basedOn w:val="Checkoff"/>
    <w:pPr>
      <w:pBdr>
        <w:left w:val="single" w:sz="4" w:space="4" w:color="FFFFFF"/>
        <w:bottom w:val="single" w:sz="4" w:space="1" w:color="auto"/>
        <w:right w:val="single" w:sz="4" w:space="4" w:color="FFFFFF"/>
      </w:pBdr>
      <w:spacing w:after="40"/>
      <w:ind w:left="180" w:right="180"/>
    </w:pPr>
  </w:style>
  <w:style w:type="paragraph" w:customStyle="1" w:styleId="1CXStepCheckoffLine">
    <w:name w:val="$1_CX_StepCheckoffLine"/>
    <w:basedOn w:val="CXStepCheckoffLine"/>
  </w:style>
  <w:style w:type="paragraph" w:customStyle="1" w:styleId="2CXStepCheckoffLine">
    <w:name w:val="$2_CX_StepCheckoffLine"/>
    <w:basedOn w:val="CXStepCheckoffLine"/>
  </w:style>
  <w:style w:type="paragraph" w:customStyle="1" w:styleId="CXStepSignoffLine">
    <w:name w:val="CX_StepSignoffLine"/>
    <w:basedOn w:val="Signoff"/>
    <w:pPr>
      <w:pBdr>
        <w:left w:val="single" w:sz="4" w:space="4" w:color="FFFFFF"/>
        <w:bottom w:val="single" w:sz="4" w:space="1" w:color="auto"/>
        <w:right w:val="single" w:sz="4" w:space="4" w:color="FFFFFF"/>
      </w:pBdr>
      <w:spacing w:after="40"/>
      <w:ind w:left="180" w:right="180"/>
    </w:pPr>
  </w:style>
  <w:style w:type="paragraph" w:customStyle="1" w:styleId="1CXStepSignoffLine">
    <w:name w:val="$1_CX_StepSignoffLine"/>
    <w:basedOn w:val="CXStepSignoffLine"/>
  </w:style>
  <w:style w:type="paragraph" w:customStyle="1" w:styleId="2CXStepSignoffLine">
    <w:name w:val="$2_CX_StepSignoffLine"/>
    <w:basedOn w:val="CXStepSignoffLine"/>
  </w:style>
  <w:style w:type="paragraph" w:customStyle="1" w:styleId="CLSubtitle">
    <w:name w:val="CL_Subtitle"/>
    <w:basedOn w:val="Normal"/>
    <w:pPr>
      <w:spacing w:after="240"/>
      <w:jc w:val="center"/>
    </w:pPr>
    <w:rPr>
      <w:b/>
    </w:rPr>
  </w:style>
  <w:style w:type="paragraph" w:customStyle="1" w:styleId="PAIncludeChildSteps">
    <w:name w:val="PA_IncludeChildSteps"/>
    <w:basedOn w:val="Normal"/>
    <w:pPr>
      <w:jc w:val="center"/>
    </w:pPr>
  </w:style>
  <w:style w:type="paragraph" w:customStyle="1" w:styleId="APCategoryTitleItalic">
    <w:name w:val="AP_CategoryTitleItalic"/>
    <w:basedOn w:val="Normal"/>
    <w:pPr>
      <w:spacing w:before="120"/>
    </w:pPr>
    <w:rPr>
      <w:i/>
    </w:rPr>
  </w:style>
  <w:style w:type="paragraph" w:customStyle="1" w:styleId="APCategoryTitleUpper">
    <w:name w:val="AP_CategoryTitleUpper"/>
    <w:basedOn w:val="Normal"/>
    <w:pPr>
      <w:spacing w:before="120"/>
    </w:pPr>
    <w:rPr>
      <w:b/>
      <w:caps/>
    </w:rPr>
  </w:style>
  <w:style w:type="paragraph" w:customStyle="1" w:styleId="APCategoryTitleRegular">
    <w:name w:val="AP_CategoryTitleRegular"/>
    <w:basedOn w:val="Normal"/>
    <w:pPr>
      <w:spacing w:before="120"/>
    </w:pPr>
  </w:style>
  <w:style w:type="paragraph" w:customStyle="1" w:styleId="ElectSample">
    <w:name w:val="ElectSample"/>
    <w:basedOn w:val="PAParaText"/>
    <w:pPr>
      <w:pageBreakBefore/>
      <w:jc w:val="center"/>
    </w:pPr>
    <w:rPr>
      <w:b/>
    </w:rPr>
  </w:style>
  <w:style w:type="paragraph" w:customStyle="1" w:styleId="ElectSampleTitle">
    <w:name w:val="ElectSampleTitle"/>
    <w:basedOn w:val="Normal"/>
    <w:pPr>
      <w:jc w:val="center"/>
    </w:pPr>
    <w:rPr>
      <w:b/>
      <w:caps/>
    </w:rPr>
  </w:style>
  <w:style w:type="paragraph" w:customStyle="1" w:styleId="APStepItemSecondLevel">
    <w:name w:val="AP_StepItemSecondLevel"/>
    <w:basedOn w:val="APIndexField"/>
    <w:pPr>
      <w:tabs>
        <w:tab w:val="num" w:pos="720"/>
      </w:tabs>
      <w:ind w:left="720" w:hanging="360"/>
      <w:jc w:val="both"/>
    </w:pPr>
  </w:style>
  <w:style w:type="paragraph" w:customStyle="1" w:styleId="APStepItemThirdLevel">
    <w:name w:val="AP_StepItemThirdLevel"/>
    <w:basedOn w:val="APIndexField"/>
    <w:pPr>
      <w:tabs>
        <w:tab w:val="num" w:pos="720"/>
      </w:tabs>
      <w:ind w:left="1080" w:hanging="360"/>
      <w:jc w:val="both"/>
    </w:pPr>
  </w:style>
  <w:style w:type="paragraph" w:customStyle="1" w:styleId="APComment">
    <w:name w:val="AP_Comment"/>
    <w:basedOn w:val="Normal"/>
    <w:rPr>
      <w:color w:val="33CCCC"/>
    </w:rPr>
  </w:style>
  <w:style w:type="character" w:customStyle="1" w:styleId="PAParaTextChar">
    <w:name w:val="PA_ParaText Char"/>
    <w:rPr>
      <w:rFonts w:ascii="Arial" w:eastAsia="SimSun" w:hAnsi="Arial"/>
      <w:sz w:val="18"/>
      <w:lang w:val="en-US" w:eastAsia="zh-CN" w:bidi="ar-SA"/>
    </w:rPr>
  </w:style>
  <w:style w:type="character" w:customStyle="1" w:styleId="Alert">
    <w:name w:val="Alert"/>
    <w:rPr>
      <w:rFonts w:ascii="Arial" w:hAnsi="Arial"/>
      <w:b/>
      <w:bCs/>
      <w:sz w:val="20"/>
    </w:rPr>
  </w:style>
  <w:style w:type="character" w:customStyle="1" w:styleId="UnderlineChar">
    <w:name w:val="UnderlineChar"/>
    <w:rPr>
      <w:rFonts w:ascii="Arial" w:hAnsi="Arial"/>
      <w:sz w:val="18"/>
      <w:szCs w:val="20"/>
      <w:u w:val="single" w:color="000000"/>
    </w:rPr>
  </w:style>
  <w:style w:type="character" w:customStyle="1" w:styleId="NormalChar">
    <w:name w:val="NormalChar"/>
    <w:rPr>
      <w:rFonts w:ascii="Arial" w:hAnsi="Arial"/>
      <w:sz w:val="18"/>
    </w:rPr>
  </w:style>
  <w:style w:type="character" w:customStyle="1" w:styleId="Super">
    <w:name w:val="Super"/>
    <w:rPr>
      <w:color w:val="auto"/>
      <w:sz w:val="20"/>
      <w:vertAlign w:val="superscript"/>
    </w:rPr>
  </w:style>
  <w:style w:type="character" w:customStyle="1" w:styleId="CLPracticalLink">
    <w:name w:val="CL_PracticalLink"/>
    <w:rPr>
      <w:vanish/>
      <w:webHidden w:val="0"/>
      <w:color w:val="auto"/>
      <w:u w:val="words" w:color="FFFFFF"/>
      <w:vertAlign w:val="superscript"/>
      <w:specVanish w:val="0"/>
    </w:rPr>
  </w:style>
  <w:style w:type="character" w:customStyle="1" w:styleId="PAPPCRef">
    <w:name w:val="PA_PPCRef"/>
    <w:rPr>
      <w:color w:val="0000FF"/>
      <w:u w:val="single"/>
    </w:rPr>
  </w:style>
  <w:style w:type="character" w:customStyle="1" w:styleId="Bold">
    <w:name w:val="Bold"/>
    <w:rPr>
      <w:b/>
      <w:bCs/>
    </w:rPr>
  </w:style>
  <w:style w:type="character" w:customStyle="1" w:styleId="UnderlineSingle">
    <w:name w:val="UnderlineSingle"/>
    <w:rPr>
      <w:u w:val="single"/>
    </w:rPr>
  </w:style>
  <w:style w:type="character" w:customStyle="1" w:styleId="CLPracticalLinkTarget">
    <w:name w:val="CL_PracticalLinkTarget"/>
    <w:rPr>
      <w:color w:val="auto"/>
      <w:vertAlign w:val="superscript"/>
    </w:rPr>
  </w:style>
  <w:style w:type="character" w:customStyle="1" w:styleId="PAFootnoteLink">
    <w:name w:val="PA_FootnoteLink"/>
    <w:rPr>
      <w:b/>
      <w:bCs/>
      <w:sz w:val="20"/>
      <w:vertAlign w:val="superscript"/>
    </w:rPr>
  </w:style>
  <w:style w:type="character" w:customStyle="1" w:styleId="PATitleIntro">
    <w:name w:val="PA_TitleIntro"/>
    <w:basedOn w:val="DefaultParagraphFont"/>
  </w:style>
  <w:style w:type="character" w:customStyle="1" w:styleId="PACheckboxUnchecked">
    <w:name w:val="PA_CheckboxUnchecked"/>
    <w:basedOn w:val="DefaultParagraphFont"/>
  </w:style>
  <w:style w:type="character" w:customStyle="1" w:styleId="PACheckboxChecked">
    <w:name w:val="PA_CheckboxChecked"/>
    <w:basedOn w:val="DefaultParagraphFont"/>
  </w:style>
  <w:style w:type="character" w:customStyle="1" w:styleId="PPCRefAAPCA00UGG9EQX0D1BMRILR8IJ1351aa996bc154c56ba2d937223fc4076">
    <w:name w:val="PPCRef_AA_PCA_0.0.UGG9EQ.X0D1BM.RILR8I.J1_351aa996bc154c56ba2d937223fc4076"/>
    <w:basedOn w:val="PAPPCRef"/>
    <w:rPr>
      <w:color w:val="0000FF"/>
      <w:u w:val="single"/>
    </w:rPr>
  </w:style>
  <w:style w:type="character" w:customStyle="1" w:styleId="PPCRefAAEBP8ff16da4058349dc8a048fd87b17568b8ff16da4058349dc8a048fd87b17568b">
    <w:name w:val="PPCRef_AA_EBP_8ff16da4058349dc8a048fd87b17568b_8ff16da4058349dc8a048fd87b17568b"/>
    <w:basedOn w:val="PAPPCRef"/>
    <w:rPr>
      <w:color w:val="0000FF"/>
      <w:u w:val="single"/>
    </w:rPr>
  </w:style>
  <w:style w:type="character" w:customStyle="1" w:styleId="PPCRefAAEBPf7575d9bfbb64f0bbcc9a281ba536dcff7575d9bfbb64f0bbcc9a281ba536dcf">
    <w:name w:val="PPCRef_AA_EBP_f7575d9bfbb64f0bbcc9a281ba536dcf_f7575d9bfbb64f0bbcc9a281ba536dcf"/>
    <w:basedOn w:val="PAPPCRef"/>
    <w:rPr>
      <w:color w:val="0000FF"/>
      <w:u w:val="single"/>
    </w:rPr>
  </w:style>
  <w:style w:type="character" w:customStyle="1" w:styleId="PPCRefAAEBP175bca5167a1484cb742fffab447a1e6175bca5167a1484cb742fffab447a1e6">
    <w:name w:val="PPCRef_AA_EBP_175bca5167a1484cb742fffab447a1e6_175bca5167a1484cb742fffab447a1e6"/>
    <w:basedOn w:val="PAPPCRef"/>
    <w:rPr>
      <w:color w:val="0000FF"/>
      <w:u w:val="single"/>
    </w:rPr>
  </w:style>
  <w:style w:type="character" w:customStyle="1" w:styleId="PPCRefAICPAPSad703a48RIASEPad703a48">
    <w:name w:val="PPCRef_AICPA_PS_ad_703.a48_RIASEP_ad_703.a48"/>
    <w:basedOn w:val="PAPPCRef"/>
    <w:rPr>
      <w:color w:val="0000FF"/>
      <w:u w:val="single"/>
    </w:rPr>
  </w:style>
  <w:style w:type="character" w:customStyle="1" w:styleId="PPCRefAICPAPSad70330RIASEPad70330">
    <w:name w:val="PPCRef_AICPA_PS_ad_703.30_RIASEP_ad_703.30"/>
    <w:basedOn w:val="PAPPCRef"/>
    <w:rPr>
      <w:color w:val="0000FF"/>
      <w:u w:val="single"/>
    </w:rPr>
  </w:style>
  <w:style w:type="character" w:customStyle="1" w:styleId="PPCRefAICPAGuideaag-ebp11RIASEPaag-ebp11">
    <w:name w:val="PPCRef_AICPA_Guide_aag-ebp_11_RIASEP_aag-ebp_11"/>
    <w:basedOn w:val="PAPPCRef"/>
    <w:rPr>
      <w:color w:val="0000FF"/>
      <w:u w:val="single"/>
    </w:rPr>
  </w:style>
  <w:style w:type="character" w:customStyle="1" w:styleId="PPCRefAAEBP6cefe6f937e14355af3108bc13dbb0786cefe6f937e14355af3108bc13dbb078">
    <w:name w:val="PPCRef_AA_EBP_6cefe6f937e14355af3108bc13dbb078_6cefe6f937e14355af3108bc13dbb078"/>
    <w:basedOn w:val="PAPPCRef"/>
    <w:rPr>
      <w:color w:val="0000FF"/>
      <w:u w:val="single"/>
    </w:rPr>
  </w:style>
  <w:style w:type="character" w:customStyle="1" w:styleId="PPCRefAICPAPSad250RIASEPad250">
    <w:name w:val="PPCRef_AICPA_PS_ad_250_RIASEP_ad_250"/>
    <w:basedOn w:val="PAPPCRef"/>
    <w:rPr>
      <w:color w:val="0000FF"/>
      <w:u w:val="single"/>
    </w:rPr>
  </w:style>
  <w:style w:type="character" w:customStyle="1" w:styleId="PPCRefAAEBPdb20391b4bfe42bca1461bbe47d929a0db20391b4bfe42bca1461bbe47d929a0">
    <w:name w:val="PPCRef_AA_EBP_db20391b4bfe42bca1461bbe47d929a0_db20391b4bfe42bca1461bbe47d929a0"/>
    <w:basedOn w:val="PAPPCRef"/>
    <w:rPr>
      <w:color w:val="0000FF"/>
      <w:u w:val="single"/>
    </w:rPr>
  </w:style>
  <w:style w:type="character" w:customStyle="1" w:styleId="PPCRefAAEBPaba0dcb624204dc2abb5940272893c8baba0dcb624204dc2abb5940272893c8b">
    <w:name w:val="PPCRef_AA_EBP_aba0dcb624204dc2abb5940272893c8b_aba0dcb624204dc2abb5940272893c8b"/>
    <w:basedOn w:val="PAPPCRef"/>
    <w:rPr>
      <w:color w:val="0000FF"/>
      <w:u w:val="single"/>
    </w:rPr>
  </w:style>
  <w:style w:type="character" w:customStyle="1" w:styleId="PPCRefAICPAPSad402RIASEPad402">
    <w:name w:val="PPCRef_AICPA_PS_ad_402_RIASEP_ad_402"/>
    <w:basedOn w:val="PAPPCRef"/>
    <w:rPr>
      <w:color w:val="0000FF"/>
      <w:u w:val="single"/>
    </w:rPr>
  </w:style>
  <w:style w:type="character" w:customStyle="1" w:styleId="PPCRefAAEBP29a133912403452fad9303c51fb1f26529a133912403452fad9303c51fb1f265">
    <w:name w:val="PPCRef_AA_EBP_29a133912403452fad9303c51fb1f265_29a133912403452fad9303c51fb1f265"/>
    <w:basedOn w:val="PAPPCRef"/>
    <w:rPr>
      <w:color w:val="0000FF"/>
      <w:u w:val="single"/>
    </w:rPr>
  </w:style>
  <w:style w:type="character" w:customStyle="1" w:styleId="PPCRefAAEBP91ed7a8b696049c58728fa6463a40a6c91ed7a8b696049c58728fa6463a40a6c">
    <w:name w:val="PPCRef_AA_EBP_91ed7a8b696049c58728fa6463a40a6c_91ed7a8b696049c58728fa6463a40a6c"/>
    <w:basedOn w:val="PAPPCRef"/>
    <w:rPr>
      <w:color w:val="0000FF"/>
      <w:u w:val="single"/>
    </w:rPr>
  </w:style>
  <w:style w:type="character" w:customStyle="1" w:styleId="PPCRefAICPAPSad620RIASEPad620">
    <w:name w:val="PPCRef_AICPA_PS_ad_620_RIASEP_ad_620"/>
    <w:basedOn w:val="PAPPCRef"/>
    <w:rPr>
      <w:color w:val="0000FF"/>
      <w:u w:val="single"/>
    </w:rPr>
  </w:style>
  <w:style w:type="character" w:customStyle="1" w:styleId="PPCRefAICPAPSad501RIASEPad501">
    <w:name w:val="PPCRef_AICPA_PS_ad_501_RIASEP_ad_501"/>
    <w:basedOn w:val="PAPPCRef"/>
    <w:rPr>
      <w:color w:val="0000FF"/>
      <w:u w:val="single"/>
    </w:rPr>
  </w:style>
  <w:style w:type="character" w:customStyle="1" w:styleId="PPCRefAAEBPcb3b2b0060c44e558c2dd56abd2c95efcb3b2b0060c44e558c2dd56abd2c95ef">
    <w:name w:val="PPCRef_AA_EBP_cb3b2b0060c44e558c2dd56abd2c95ef_cb3b2b0060c44e558c2dd56abd2c95ef"/>
    <w:basedOn w:val="PAPPCRef"/>
    <w:rPr>
      <w:color w:val="0000FF"/>
      <w:u w:val="single"/>
    </w:rPr>
  </w:style>
  <w:style w:type="character" w:customStyle="1" w:styleId="PPCRefAAEBP1e800baefb50457f941f569762b103fb1e800baefb50457f941f569762b103fb">
    <w:name w:val="PPCRef_AA_EBP_1e800baefb50457f941f569762b103fb_1e800baefb50457f941f569762b103fb"/>
    <w:basedOn w:val="PAPPCRef"/>
    <w:rPr>
      <w:color w:val="0000FF"/>
      <w:u w:val="single"/>
    </w:rPr>
  </w:style>
  <w:style w:type="character" w:customStyle="1" w:styleId="PPCRefAAEBPdd966ce9b1d946e5830a4a3a4c89c8eadd966ce9b1d946e5830a4a3a4c89c8ea">
    <w:name w:val="PPCRef_AA_EBP_dd966ce9b1d946e5830a4a3a4c89c8ea_dd966ce9b1d946e5830a4a3a4c89c8ea"/>
    <w:basedOn w:val="PAPPCRef"/>
    <w:rPr>
      <w:color w:val="0000FF"/>
      <w:u w:val="single"/>
    </w:rPr>
  </w:style>
  <w:style w:type="character" w:customStyle="1" w:styleId="PPCRefAAEBP3c3d9f2eb5154eb4a8311d928be694dd3c3d9f2eb5154eb4a8311d928be694dd">
    <w:name w:val="PPCRef_AA_EBP_3c3d9f2eb5154eb4a8311d928be694dd_3c3d9f2eb5154eb4a8311d928be694dd"/>
    <w:basedOn w:val="PAPPCRef"/>
    <w:rPr>
      <w:color w:val="0000FF"/>
      <w:u w:val="single"/>
    </w:rPr>
  </w:style>
  <w:style w:type="character" w:customStyle="1" w:styleId="PPCRefAAEBP2291412865bd45fc9799b569011074622291412865bd45fc9799b56901107462">
    <w:name w:val="PPCRef_AA_EBP_2291412865bd45fc9799b56901107462_2291412865bd45fc9799b56901107462"/>
    <w:basedOn w:val="PAPPCRef"/>
    <w:rPr>
      <w:color w:val="0000FF"/>
      <w:u w:val="single"/>
    </w:rPr>
  </w:style>
  <w:style w:type="character" w:customStyle="1" w:styleId="PPCRefAAEBPcc4b53ac4f0e4b0fa6847db44cd42a02cc4b53ac4f0e4b0fa6847db44cd42a02">
    <w:name w:val="PPCRef_AA_EBP_cc4b53ac4f0e4b0fa6847db44cd42a02_cc4b53ac4f0e4b0fa6847db44cd42a02"/>
    <w:basedOn w:val="PAPPCRef"/>
    <w:rPr>
      <w:color w:val="0000FF"/>
      <w:u w:val="single"/>
    </w:rPr>
  </w:style>
  <w:style w:type="character" w:customStyle="1" w:styleId="PPCRefAAEBPdc8f649061e2437b9fbf032bf9969f11dc8f649061e2437b9fbf032bf9969f11">
    <w:name w:val="PPCRef_AA_EBP_dc8f649061e2437b9fbf032bf9969f11_dc8f649061e2437b9fbf032bf9969f11"/>
    <w:basedOn w:val="PAPPCRef"/>
    <w:rPr>
      <w:color w:val="0000FF"/>
      <w:u w:val="single"/>
    </w:rPr>
  </w:style>
  <w:style w:type="character" w:customStyle="1" w:styleId="PPCRefAAEBPd4910d21ac2a426194f49b7b483c8725d4910d21ac2a426194f49b7b483c8725">
    <w:name w:val="PPCRef_AA_EBP_d4910d21ac2a426194f49b7b483c8725_d4910d21ac2a426194f49b7b483c8725"/>
    <w:basedOn w:val="PAPPCRef"/>
    <w:rPr>
      <w:color w:val="0000FF"/>
      <w:u w:val="single"/>
    </w:rPr>
  </w:style>
  <w:style w:type="character" w:customStyle="1" w:styleId="PPCRefAICPAPSad21008RIASEPad21008">
    <w:name w:val="PPCRef_AICPA_PS_ad_210.08_RIASEP_ad_210.08"/>
    <w:basedOn w:val="PAPPCRef"/>
    <w:rPr>
      <w:color w:val="0000FF"/>
      <w:u w:val="single"/>
    </w:rPr>
  </w:style>
  <w:style w:type="character" w:customStyle="1" w:styleId="PPCRefAAEBPb69b7e9e41e84267ae1b11249eff6665b69b7e9e41e84267ae1b11249eff6665">
    <w:name w:val="PPCRef_AA_EBP_b69b7e9e41e84267ae1b11249eff6665_b69b7e9e41e84267ae1b11249eff6665"/>
    <w:basedOn w:val="PAPPCRef"/>
    <w:rPr>
      <w:color w:val="0000FF"/>
      <w:u w:val="single"/>
    </w:rPr>
  </w:style>
  <w:style w:type="character" w:customStyle="1" w:styleId="PPCRefAAEBPf4b1185ab9804c709e98825b60cb628af4b1185ab9804c709e98825b60cb628a">
    <w:name w:val="PPCRef_AA_EBP_f4b1185ab9804c709e98825b60cb628a_f4b1185ab9804c709e98825b60cb628a"/>
    <w:basedOn w:val="PAPPCRef"/>
    <w:rPr>
      <w:color w:val="0000FF"/>
      <w:u w:val="single"/>
    </w:rPr>
  </w:style>
  <w:style w:type="character" w:customStyle="1" w:styleId="PPCRefAICPAPSet-cod1295010RIASEPet-cod1295010">
    <w:name w:val="PPCRef_AICPA_PS_et-cod_1.295.010_RIASEP_et-cod_1.295.010"/>
    <w:basedOn w:val="PAPPCRef"/>
    <w:rPr>
      <w:color w:val="0000FF"/>
      <w:u w:val="single"/>
    </w:rPr>
  </w:style>
  <w:style w:type="character" w:customStyle="1" w:styleId="PPCRefAAEBPeebb6bbf09514dbf93ca6e924fd7bacaeebb6bbf09514dbf93ca6e924fd7baca">
    <w:name w:val="PPCRef_AA_EBP_eebb6bbf09514dbf93ca6e924fd7baca_eebb6bbf09514dbf93ca6e924fd7baca"/>
    <w:basedOn w:val="PAPPCRef"/>
    <w:rPr>
      <w:color w:val="0000FF"/>
      <w:u w:val="single"/>
    </w:rPr>
  </w:style>
  <w:style w:type="character" w:customStyle="1" w:styleId="PPCRefAAEBPa16fb884ea014701bb15b6e9ad186e01a16fb884ea014701bb15b6e9ad186e01">
    <w:name w:val="PPCRef_AA_EBP_a16fb884ea014701bb15b6e9ad186e01_a16fb884ea014701bb15b6e9ad186e01"/>
    <w:basedOn w:val="PAPPCRef"/>
    <w:rPr>
      <w:color w:val="0000FF"/>
      <w:u w:val="single"/>
    </w:rPr>
  </w:style>
  <w:style w:type="character" w:customStyle="1" w:styleId="PPCRefAICPAPSad26011RIASEPad26011">
    <w:name w:val="PPCRef_AICPA_PS_ad_260.11_RIASEP_ad_260.11"/>
    <w:basedOn w:val="PAPPCRef"/>
    <w:rPr>
      <w:color w:val="0000FF"/>
      <w:u w:val="single"/>
    </w:rPr>
  </w:style>
  <w:style w:type="character" w:customStyle="1" w:styleId="PPCRefAICPAPSad31513RIASEPad31513">
    <w:name w:val="PPCRef_AICPA_PS_ad_315.13_RIASEP_ad_315.13"/>
    <w:basedOn w:val="PAPPCRef"/>
    <w:rPr>
      <w:color w:val="0000FF"/>
      <w:u w:val="single"/>
    </w:rPr>
  </w:style>
  <w:style w:type="character" w:customStyle="1" w:styleId="PPCRefAICPAPSad315a24RIASEPad315a24">
    <w:name w:val="PPCRef_AICPA_PS_ad_315.a24_RIASEP_ad_315.a24"/>
    <w:basedOn w:val="PAPPCRef"/>
    <w:rPr>
      <w:color w:val="0000FF"/>
      <w:u w:val="single"/>
    </w:rPr>
  </w:style>
  <w:style w:type="character" w:customStyle="1" w:styleId="PPCRefAAEBP17efea41e36e4fceb5e1990693c151c117efea41e36e4fceb5e1990693c151c1">
    <w:name w:val="PPCRef_AA_EBP_17efea41e36e4fceb5e1990693c151c1_17efea41e36e4fceb5e1990693c151c1"/>
    <w:basedOn w:val="PAPPCRef"/>
    <w:rPr>
      <w:color w:val="0000FF"/>
      <w:u w:val="single"/>
    </w:rPr>
  </w:style>
  <w:style w:type="character" w:customStyle="1" w:styleId="PPCRefAAEBP70e45f0cdc61441e9d16fa41087ad78b70e45f0cdc61441e9d16fa41087ad78b">
    <w:name w:val="PPCRef_AA_EBP_70e45f0cdc61441e9d16fa41087ad78b_70e45f0cdc61441e9d16fa41087ad78b"/>
    <w:basedOn w:val="PAPPCRef"/>
    <w:rPr>
      <w:color w:val="0000FF"/>
      <w:u w:val="single"/>
    </w:rPr>
  </w:style>
  <w:style w:type="character" w:customStyle="1" w:styleId="PPCRefAAEBPc902187c657e4ea8879a3f52de13094fc902187c657e4ea8879a3f52de13094f">
    <w:name w:val="PPCRef_AA_EBP_c902187c657e4ea8879a3f52de13094f_c902187c657e4ea8879a3f52de13094f"/>
    <w:basedOn w:val="PAPPCRef"/>
    <w:rPr>
      <w:color w:val="0000FF"/>
      <w:u w:val="single"/>
    </w:rPr>
  </w:style>
  <w:style w:type="character" w:customStyle="1" w:styleId="PPCRefAICPAPSad240RIASEPad240">
    <w:name w:val="PPCRef_AICPA_PS_ad_240_RIASEP_ad_240"/>
    <w:basedOn w:val="PAPPCRef"/>
    <w:rPr>
      <w:color w:val="0000FF"/>
      <w:u w:val="single"/>
    </w:rPr>
  </w:style>
  <w:style w:type="character" w:customStyle="1" w:styleId="PPCRefAAEBP5b1c5dc98eed40d28498d92cbf09fb7f5b1c5dc98eed40d28498d92cbf09fb7f">
    <w:name w:val="PPCRef_AA_EBP_5b1c5dc98eed40d28498d92cbf09fb7f_5b1c5dc98eed40d28498d92cbf09fb7f"/>
    <w:basedOn w:val="PAPPCRef"/>
    <w:rPr>
      <w:color w:val="0000FF"/>
      <w:u w:val="single"/>
    </w:rPr>
  </w:style>
  <w:style w:type="character" w:customStyle="1" w:styleId="PPCRefAAEBPd2d1452cec3f40859823b896b385ae90d2d1452cec3f40859823b896b385ae90">
    <w:name w:val="PPCRef_AA_EBP_d2d1452cec3f40859823b896b385ae90_d2d1452cec3f40859823b896b385ae90"/>
    <w:basedOn w:val="PAPPCRef"/>
    <w:rPr>
      <w:color w:val="0000FF"/>
      <w:u w:val="single"/>
    </w:rPr>
  </w:style>
  <w:style w:type="character" w:customStyle="1" w:styleId="PPCRefAAEBPeb9aac879a374daa93e60d442fe60790eb9aac879a374daa93e60d442fe60790">
    <w:name w:val="PPCRef_AA_EBP_eb9aac879a374daa93e60d442fe60790_eb9aac879a374daa93e60d442fe60790"/>
    <w:basedOn w:val="PAPPCRef"/>
    <w:rPr>
      <w:color w:val="0000FF"/>
      <w:u w:val="single"/>
    </w:rPr>
  </w:style>
  <w:style w:type="character" w:customStyle="1" w:styleId="PPCRefAAEBPf1a1776a23c54b25971e867cfe2d4b8cf1a1776a23c54b25971e867cfe2d4b8c">
    <w:name w:val="PPCRef_AA_EBP_f1a1776a23c54b25971e867cfe2d4b8c_f1a1776a23c54b25971e867cfe2d4b8c"/>
    <w:basedOn w:val="PAPPCRef"/>
    <w:rPr>
      <w:color w:val="0000FF"/>
      <w:u w:val="single"/>
    </w:rPr>
  </w:style>
  <w:style w:type="character" w:customStyle="1" w:styleId="PPCRefAAEBPb71c77820976425b8204ba6f50f8440ab71c77820976425b8204ba6f50f8440a">
    <w:name w:val="PPCRef_AA_EBP_b71c77820976425b8204ba6f50f8440a_b71c77820976425b8204ba6f50f8440a"/>
    <w:basedOn w:val="PAPPCRef"/>
    <w:rPr>
      <w:color w:val="0000FF"/>
      <w:u w:val="single"/>
    </w:rPr>
  </w:style>
  <w:style w:type="character" w:customStyle="1" w:styleId="PPCRefAAEBP39ef476d97e74bf8ae2b5e6c9a8237db39ef476d97e74bf8ae2b5e6c9a8237db">
    <w:name w:val="PPCRef_AA_EBP_39ef476d97e74bf8ae2b5e6c9a8237db_39ef476d97e74bf8ae2b5e6c9a8237db"/>
    <w:basedOn w:val="PAPPCRef"/>
    <w:rPr>
      <w:color w:val="0000FF"/>
      <w:u w:val="single"/>
    </w:rPr>
  </w:style>
  <w:style w:type="character" w:customStyle="1" w:styleId="PPCRefAICPAPSad940RIASEPad940">
    <w:name w:val="PPCRef_AICPA_PS_ad_940_RIASEP_ad_940"/>
    <w:basedOn w:val="PAPPCRef"/>
    <w:rPr>
      <w:color w:val="0000FF"/>
      <w:u w:val="single"/>
    </w:rPr>
  </w:style>
  <w:style w:type="character" w:customStyle="1" w:styleId="PPCRefAICPAPSad55015RIASEPad55015">
    <w:name w:val="PPCRef_AICPA_PS_ad_550.15_RIASEP_ad_550.15"/>
    <w:basedOn w:val="PAPPCRef"/>
    <w:rPr>
      <w:color w:val="0000FF"/>
      <w:u w:val="single"/>
    </w:rPr>
  </w:style>
  <w:style w:type="character" w:customStyle="1" w:styleId="PPCRefAAEBPd24e200ea592403bb790f0ed879e57b7d24e200ea592403bb790f0ed879e57b7">
    <w:name w:val="PPCRef_AA_EBP_d24e200ea592403bb790f0ed879e57b7_d24e200ea592403bb790f0ed879e57b7"/>
    <w:basedOn w:val="PAPPCRef"/>
    <w:rPr>
      <w:color w:val="0000FF"/>
      <w:u w:val="single"/>
    </w:rPr>
  </w:style>
  <w:style w:type="character" w:customStyle="1" w:styleId="PPCRefAAEBP521ce41a78804369977db3fc5f9a7952521ce41a78804369977db3fc5f9a7952">
    <w:name w:val="PPCRef_AA_EBP_521ce41a78804369977db3fc5f9a7952_521ce41a78804369977db3fc5f9a7952"/>
    <w:basedOn w:val="PAPPCRef"/>
    <w:rPr>
      <w:color w:val="0000FF"/>
      <w:u w:val="single"/>
    </w:rPr>
  </w:style>
  <w:style w:type="character" w:customStyle="1" w:styleId="PPCRefAAEBP9bc5e6dac0e6451e80eb3ccd680394209bc5e6dac0e6451e80eb3ccd68039420">
    <w:name w:val="PPCRef_AA_EBP_9bc5e6dac0e6451e80eb3ccd68039420_9bc5e6dac0e6451e80eb3ccd68039420"/>
    <w:basedOn w:val="PAPPCRef"/>
    <w:rPr>
      <w:color w:val="0000FF"/>
      <w:u w:val="single"/>
    </w:rPr>
  </w:style>
  <w:style w:type="character" w:customStyle="1" w:styleId="PPCRefAICPAPSad315a35RIASEPad315a35">
    <w:name w:val="PPCRef_AICPA_PS_ad_315.a35_RIASEP_ad_315.a35"/>
    <w:basedOn w:val="PAPPCRef"/>
    <w:rPr>
      <w:color w:val="0000FF"/>
      <w:u w:val="single"/>
    </w:rPr>
  </w:style>
  <w:style w:type="character" w:customStyle="1" w:styleId="PPCRefAICPAPSad24011RIASEPad24011">
    <w:name w:val="PPCRef_AICPA_PS_ad_240.11_RIASEP_ad_240.11"/>
    <w:basedOn w:val="PAPPCRef"/>
    <w:rPr>
      <w:color w:val="0000FF"/>
      <w:u w:val="single"/>
    </w:rPr>
  </w:style>
  <w:style w:type="character" w:customStyle="1" w:styleId="PPCRefAICPAPSad31539RIASEPad31539">
    <w:name w:val="PPCRef_AICPA_PS_ad_315.39_RIASEP_ad_315.39"/>
    <w:basedOn w:val="PAPPCRef"/>
    <w:rPr>
      <w:color w:val="0000FF"/>
      <w:u w:val="single"/>
    </w:rPr>
  </w:style>
  <w:style w:type="character" w:customStyle="1" w:styleId="PPCRefAICPAPSad31540RIASEPad31540">
    <w:name w:val="PPCRef_AICPA_PS_ad_315.40_RIASEP_ad_315.40"/>
    <w:basedOn w:val="PAPPCRef"/>
    <w:rPr>
      <w:color w:val="0000FF"/>
      <w:u w:val="single"/>
    </w:rPr>
  </w:style>
  <w:style w:type="character" w:customStyle="1" w:styleId="PPCRefAICPAPSad315a264RIASEPad315a264">
    <w:name w:val="PPCRef_AICPA_PS_ad_315.a264_RIASEP_ad_315.a264"/>
    <w:basedOn w:val="PAPPCRef"/>
    <w:rPr>
      <w:color w:val="0000FF"/>
      <w:u w:val="single"/>
    </w:rPr>
  </w:style>
  <w:style w:type="character" w:customStyle="1" w:styleId="PPCRefAICPAPSad315RIASEPad315">
    <w:name w:val="PPCRef_AICPA_PS_ad_315_RIASEP_ad_315"/>
    <w:basedOn w:val="PAPPCRef"/>
    <w:rPr>
      <w:color w:val="0000FF"/>
      <w:u w:val="single"/>
    </w:rPr>
  </w:style>
  <w:style w:type="character" w:customStyle="1" w:styleId="PPCRefAICPAPSad550RIASEPad550">
    <w:name w:val="PPCRef_AICPA_PS_ad_550_RIASEP_ad_550"/>
    <w:basedOn w:val="PAPPCRef"/>
    <w:rPr>
      <w:color w:val="0000FF"/>
      <w:u w:val="single"/>
    </w:rPr>
  </w:style>
  <w:style w:type="character" w:customStyle="1" w:styleId="PPCRefAICPAPSad55022RIASEPad55022">
    <w:name w:val="PPCRef_AICPA_PS_ad_550.22_RIASEP_ad_550.22"/>
    <w:basedOn w:val="PAPPCRef"/>
    <w:rPr>
      <w:color w:val="0000FF"/>
      <w:u w:val="single"/>
    </w:rPr>
  </w:style>
  <w:style w:type="character" w:customStyle="1" w:styleId="PPCRefAAEBP8e9e7adf2f024d3593b982db546777bc8e9e7adf2f024d3593b982db546777bc">
    <w:name w:val="PPCRef_AA_EBP_8e9e7adf2f024d3593b982db546777bc_8e9e7adf2f024d3593b982db546777bc"/>
    <w:basedOn w:val="PAPPCRef"/>
    <w:rPr>
      <w:color w:val="0000FF"/>
      <w:u w:val="single"/>
    </w:rPr>
  </w:style>
  <w:style w:type="character" w:customStyle="1" w:styleId="PPCRefAICPAPSad20028RIASEPad20028">
    <w:name w:val="PPCRef_AICPA_PS_ad_200.28_RIASEP_ad_200.28"/>
    <w:basedOn w:val="PAPPCRef"/>
    <w:rPr>
      <w:color w:val="0000FF"/>
      <w:u w:val="single"/>
    </w:rPr>
  </w:style>
  <w:style w:type="character" w:customStyle="1" w:styleId="PPCRefAAEBPd9560c72241e404c8c2855e14b8a666ad9560c72241e404c8c2855e14b8a666a">
    <w:name w:val="PPCRef_AA_EBP_d9560c72241e404c8c2855e14b8a666a_d9560c72241e404c8c2855e14b8a666a"/>
    <w:basedOn w:val="PAPPCRef"/>
    <w:rPr>
      <w:color w:val="0000FF"/>
      <w:u w:val="single"/>
    </w:rPr>
  </w:style>
  <w:style w:type="character" w:customStyle="1" w:styleId="PPCRefAICPAPSad54014RIASEPad54014">
    <w:name w:val="PPCRef_AICPA_PS_ad_540.14_RIASEP_ad_540.14"/>
    <w:basedOn w:val="PAPPCRef"/>
    <w:rPr>
      <w:color w:val="0000FF"/>
      <w:u w:val="single"/>
    </w:rPr>
  </w:style>
  <w:style w:type="character" w:customStyle="1" w:styleId="PPCRefAAGQC5bf7f8ecd120474289e7db7480d6afe65bf7f8ecd120474289e7db7480d6afe6">
    <w:name w:val="PPCRef_AA_GQC_5bf7f8ecd120474289e7db7480d6afe6_5bf7f8ecd120474289e7db7480d6afe6"/>
    <w:basedOn w:val="PAPPCRef"/>
    <w:rPr>
      <w:color w:val="0000FF"/>
      <w:u w:val="single"/>
    </w:rPr>
  </w:style>
  <w:style w:type="paragraph" w:customStyle="1" w:styleId="TableColumnTitle">
    <w:name w:val="TableColumnTitle"/>
    <w:basedOn w:val="PACellText"/>
    <w:pPr>
      <w:jc w:val="center"/>
    </w:pPr>
    <w:rPr>
      <w:b/>
    </w:rPr>
  </w:style>
  <w:style w:type="paragraph" w:customStyle="1" w:styleId="CLPracticalsTitle">
    <w:name w:val="CL_PracticalsTitle"/>
    <w:basedOn w:val="CLPracticalPara"/>
    <w:pPr>
      <w:spacing w:after="120"/>
    </w:pPr>
    <w:rPr>
      <w:b/>
    </w:rPr>
  </w:style>
  <w:style w:type="paragraph" w:customStyle="1" w:styleId="TableColumnTitleUnderlineSingle">
    <w:name w:val="TableColumnTitleUnderlineSingle"/>
    <w:basedOn w:val="TableColumnTitle"/>
    <w:next w:val="PAParaText"/>
    <w:rPr>
      <w:szCs w:val="18"/>
      <w:u w:val="single"/>
    </w:rPr>
  </w:style>
  <w:style w:type="paragraph" w:customStyle="1" w:styleId="TableColumnTitleUnderlineDouble">
    <w:name w:val="TableColumnTitleUnderlineDouble"/>
    <w:basedOn w:val="TableColumnTitle"/>
    <w:next w:val="PAParaText"/>
    <w:rPr>
      <w:szCs w:val="18"/>
      <w:u w:val="double"/>
    </w:rPr>
  </w:style>
  <w:style w:type="paragraph" w:customStyle="1" w:styleId="APPracticalBulleted">
    <w:name w:val="AP_PracticalBulleted"/>
    <w:basedOn w:val="APPracticalPara"/>
    <w:pPr>
      <w:numPr>
        <w:numId w:val="16"/>
      </w:numPr>
      <w:spacing w:after="60"/>
      <w:jc w:val="both"/>
    </w:pPr>
    <w:rPr>
      <w:color w:val="00B0F0"/>
    </w:rPr>
  </w:style>
  <w:style w:type="paragraph" w:customStyle="1" w:styleId="APSignoffs">
    <w:name w:val="AP_Signoffs"/>
    <w:basedOn w:val="Signoff"/>
    <w:rPr>
      <w:b/>
    </w:rPr>
  </w:style>
  <w:style w:type="paragraph" w:customStyle="1" w:styleId="APWPRefs">
    <w:name w:val="AP_WPRefs"/>
    <w:basedOn w:val="APWPRef"/>
    <w:rPr>
      <w:b/>
    </w:rPr>
  </w:style>
  <w:style w:type="paragraph" w:customStyle="1" w:styleId="aph10">
    <w:name w:val="ap_h1"/>
    <w:basedOn w:val="Normal"/>
    <w:pPr>
      <w:spacing w:before="100" w:beforeAutospacing="1" w:after="100" w:afterAutospacing="1"/>
    </w:pPr>
    <w:rPr>
      <w:rFonts w:ascii="Times New Roman" w:eastAsia="Times New Roman" w:hAnsi="Times New Roman"/>
      <w:sz w:val="24"/>
      <w:lang w:eastAsia="en-US"/>
    </w:rPr>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styleId="PageNumber">
    <w:name w:val="page number"/>
    <w:basedOn w:val="DefaultParagraphFont"/>
    <w:uiPriority w:val="99"/>
    <w:semiHidden/>
    <w:unhideWhenUsed/>
    <w:rsid w:val="00AD6A4A"/>
  </w:style>
  <w:style w:type="paragraph" w:styleId="Revision">
    <w:name w:val="Revision"/>
    <w:hidden/>
    <w:uiPriority w:val="99"/>
    <w:semiHidden/>
    <w:rsid w:val="006433C5"/>
    <w:rPr>
      <w:rFonts w:ascii="Arial" w:eastAsia="SimSun" w:hAnsi="Arial"/>
      <w:szCs w:val="24"/>
      <w:lang w:eastAsia="zh-CN"/>
    </w:rPr>
  </w:style>
  <w:style w:type="character" w:customStyle="1" w:styleId="PPCRefAAEBP46d03db6f98e4d4e9df0ece73ae4ab7446d03db6f98e4d4e9df0ece73ae4ab74">
    <w:name w:val="PPCRef_AA_EBP_46d03db6f98e4d4e9df0ece73ae4ab74_46d03db6f98e4d4e9df0ece73ae4ab74"/>
    <w:rsid w:val="00A54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778">
      <w:marLeft w:val="0"/>
      <w:marRight w:val="0"/>
      <w:marTop w:val="0"/>
      <w:marBottom w:val="0"/>
      <w:divBdr>
        <w:top w:val="none" w:sz="0" w:space="0" w:color="auto"/>
        <w:left w:val="none" w:sz="0" w:space="0" w:color="auto"/>
        <w:bottom w:val="none" w:sz="0" w:space="0" w:color="auto"/>
        <w:right w:val="none" w:sz="0" w:space="0" w:color="auto"/>
      </w:divBdr>
    </w:div>
    <w:div w:id="33577169">
      <w:marLeft w:val="0"/>
      <w:marRight w:val="0"/>
      <w:marTop w:val="0"/>
      <w:marBottom w:val="0"/>
      <w:divBdr>
        <w:top w:val="none" w:sz="0" w:space="0" w:color="auto"/>
        <w:left w:val="none" w:sz="0" w:space="0" w:color="auto"/>
        <w:bottom w:val="none" w:sz="0" w:space="0" w:color="auto"/>
        <w:right w:val="none" w:sz="0" w:space="0" w:color="auto"/>
      </w:divBdr>
    </w:div>
    <w:div w:id="97216991">
      <w:marLeft w:val="0"/>
      <w:marRight w:val="0"/>
      <w:marTop w:val="0"/>
      <w:marBottom w:val="0"/>
      <w:divBdr>
        <w:top w:val="none" w:sz="0" w:space="0" w:color="auto"/>
        <w:left w:val="none" w:sz="0" w:space="0" w:color="auto"/>
        <w:bottom w:val="none" w:sz="0" w:space="0" w:color="auto"/>
        <w:right w:val="none" w:sz="0" w:space="0" w:color="auto"/>
      </w:divBdr>
    </w:div>
    <w:div w:id="97259078">
      <w:marLeft w:val="0"/>
      <w:marRight w:val="0"/>
      <w:marTop w:val="0"/>
      <w:marBottom w:val="0"/>
      <w:divBdr>
        <w:top w:val="none" w:sz="0" w:space="0" w:color="auto"/>
        <w:left w:val="none" w:sz="0" w:space="0" w:color="auto"/>
        <w:bottom w:val="none" w:sz="0" w:space="0" w:color="auto"/>
        <w:right w:val="none" w:sz="0" w:space="0" w:color="auto"/>
      </w:divBdr>
    </w:div>
    <w:div w:id="189875209">
      <w:marLeft w:val="0"/>
      <w:marRight w:val="0"/>
      <w:marTop w:val="0"/>
      <w:marBottom w:val="0"/>
      <w:divBdr>
        <w:top w:val="none" w:sz="0" w:space="0" w:color="auto"/>
        <w:left w:val="none" w:sz="0" w:space="0" w:color="auto"/>
        <w:bottom w:val="none" w:sz="0" w:space="0" w:color="auto"/>
        <w:right w:val="none" w:sz="0" w:space="0" w:color="auto"/>
      </w:divBdr>
    </w:div>
    <w:div w:id="215161519">
      <w:marLeft w:val="0"/>
      <w:marRight w:val="0"/>
      <w:marTop w:val="0"/>
      <w:marBottom w:val="0"/>
      <w:divBdr>
        <w:top w:val="none" w:sz="0" w:space="0" w:color="auto"/>
        <w:left w:val="none" w:sz="0" w:space="0" w:color="auto"/>
        <w:bottom w:val="none" w:sz="0" w:space="0" w:color="auto"/>
        <w:right w:val="none" w:sz="0" w:space="0" w:color="auto"/>
      </w:divBdr>
    </w:div>
    <w:div w:id="295992358">
      <w:marLeft w:val="0"/>
      <w:marRight w:val="0"/>
      <w:marTop w:val="0"/>
      <w:marBottom w:val="0"/>
      <w:divBdr>
        <w:top w:val="none" w:sz="0" w:space="0" w:color="auto"/>
        <w:left w:val="none" w:sz="0" w:space="0" w:color="auto"/>
        <w:bottom w:val="none" w:sz="0" w:space="0" w:color="auto"/>
        <w:right w:val="none" w:sz="0" w:space="0" w:color="auto"/>
      </w:divBdr>
    </w:div>
    <w:div w:id="311907520">
      <w:marLeft w:val="0"/>
      <w:marRight w:val="0"/>
      <w:marTop w:val="0"/>
      <w:marBottom w:val="0"/>
      <w:divBdr>
        <w:top w:val="none" w:sz="0" w:space="0" w:color="auto"/>
        <w:left w:val="none" w:sz="0" w:space="0" w:color="auto"/>
        <w:bottom w:val="none" w:sz="0" w:space="0" w:color="auto"/>
        <w:right w:val="none" w:sz="0" w:space="0" w:color="auto"/>
      </w:divBdr>
    </w:div>
    <w:div w:id="334651196">
      <w:marLeft w:val="0"/>
      <w:marRight w:val="0"/>
      <w:marTop w:val="0"/>
      <w:marBottom w:val="0"/>
      <w:divBdr>
        <w:top w:val="none" w:sz="0" w:space="0" w:color="auto"/>
        <w:left w:val="none" w:sz="0" w:space="0" w:color="auto"/>
        <w:bottom w:val="none" w:sz="0" w:space="0" w:color="auto"/>
        <w:right w:val="none" w:sz="0" w:space="0" w:color="auto"/>
      </w:divBdr>
    </w:div>
    <w:div w:id="347563815">
      <w:marLeft w:val="0"/>
      <w:marRight w:val="0"/>
      <w:marTop w:val="0"/>
      <w:marBottom w:val="0"/>
      <w:divBdr>
        <w:top w:val="none" w:sz="0" w:space="0" w:color="auto"/>
        <w:left w:val="none" w:sz="0" w:space="0" w:color="auto"/>
        <w:bottom w:val="none" w:sz="0" w:space="0" w:color="auto"/>
        <w:right w:val="none" w:sz="0" w:space="0" w:color="auto"/>
      </w:divBdr>
    </w:div>
    <w:div w:id="417404383">
      <w:marLeft w:val="0"/>
      <w:marRight w:val="0"/>
      <w:marTop w:val="0"/>
      <w:marBottom w:val="0"/>
      <w:divBdr>
        <w:top w:val="none" w:sz="0" w:space="0" w:color="auto"/>
        <w:left w:val="none" w:sz="0" w:space="0" w:color="auto"/>
        <w:bottom w:val="none" w:sz="0" w:space="0" w:color="auto"/>
        <w:right w:val="none" w:sz="0" w:space="0" w:color="auto"/>
      </w:divBdr>
    </w:div>
    <w:div w:id="578174473">
      <w:marLeft w:val="0"/>
      <w:marRight w:val="0"/>
      <w:marTop w:val="0"/>
      <w:marBottom w:val="0"/>
      <w:divBdr>
        <w:top w:val="none" w:sz="0" w:space="0" w:color="auto"/>
        <w:left w:val="none" w:sz="0" w:space="0" w:color="auto"/>
        <w:bottom w:val="none" w:sz="0" w:space="0" w:color="auto"/>
        <w:right w:val="none" w:sz="0" w:space="0" w:color="auto"/>
      </w:divBdr>
    </w:div>
    <w:div w:id="614562998">
      <w:marLeft w:val="0"/>
      <w:marRight w:val="0"/>
      <w:marTop w:val="0"/>
      <w:marBottom w:val="0"/>
      <w:divBdr>
        <w:top w:val="none" w:sz="0" w:space="0" w:color="auto"/>
        <w:left w:val="none" w:sz="0" w:space="0" w:color="auto"/>
        <w:bottom w:val="none" w:sz="0" w:space="0" w:color="auto"/>
        <w:right w:val="none" w:sz="0" w:space="0" w:color="auto"/>
      </w:divBdr>
    </w:div>
    <w:div w:id="682437692">
      <w:marLeft w:val="0"/>
      <w:marRight w:val="0"/>
      <w:marTop w:val="0"/>
      <w:marBottom w:val="0"/>
      <w:divBdr>
        <w:top w:val="none" w:sz="0" w:space="0" w:color="auto"/>
        <w:left w:val="none" w:sz="0" w:space="0" w:color="auto"/>
        <w:bottom w:val="none" w:sz="0" w:space="0" w:color="auto"/>
        <w:right w:val="none" w:sz="0" w:space="0" w:color="auto"/>
      </w:divBdr>
    </w:div>
    <w:div w:id="740522139">
      <w:marLeft w:val="0"/>
      <w:marRight w:val="0"/>
      <w:marTop w:val="0"/>
      <w:marBottom w:val="0"/>
      <w:divBdr>
        <w:top w:val="none" w:sz="0" w:space="0" w:color="auto"/>
        <w:left w:val="none" w:sz="0" w:space="0" w:color="auto"/>
        <w:bottom w:val="none" w:sz="0" w:space="0" w:color="auto"/>
        <w:right w:val="none" w:sz="0" w:space="0" w:color="auto"/>
      </w:divBdr>
    </w:div>
    <w:div w:id="783842769">
      <w:marLeft w:val="0"/>
      <w:marRight w:val="0"/>
      <w:marTop w:val="0"/>
      <w:marBottom w:val="0"/>
      <w:divBdr>
        <w:top w:val="none" w:sz="0" w:space="0" w:color="auto"/>
        <w:left w:val="none" w:sz="0" w:space="0" w:color="auto"/>
        <w:bottom w:val="none" w:sz="0" w:space="0" w:color="auto"/>
        <w:right w:val="none" w:sz="0" w:space="0" w:color="auto"/>
      </w:divBdr>
    </w:div>
    <w:div w:id="795222594">
      <w:marLeft w:val="0"/>
      <w:marRight w:val="0"/>
      <w:marTop w:val="0"/>
      <w:marBottom w:val="0"/>
      <w:divBdr>
        <w:top w:val="none" w:sz="0" w:space="0" w:color="auto"/>
        <w:left w:val="none" w:sz="0" w:space="0" w:color="auto"/>
        <w:bottom w:val="none" w:sz="0" w:space="0" w:color="auto"/>
        <w:right w:val="none" w:sz="0" w:space="0" w:color="auto"/>
      </w:divBdr>
    </w:div>
    <w:div w:id="826750596">
      <w:marLeft w:val="0"/>
      <w:marRight w:val="0"/>
      <w:marTop w:val="0"/>
      <w:marBottom w:val="0"/>
      <w:divBdr>
        <w:top w:val="none" w:sz="0" w:space="0" w:color="auto"/>
        <w:left w:val="none" w:sz="0" w:space="0" w:color="auto"/>
        <w:bottom w:val="none" w:sz="0" w:space="0" w:color="auto"/>
        <w:right w:val="none" w:sz="0" w:space="0" w:color="auto"/>
      </w:divBdr>
    </w:div>
    <w:div w:id="881752982">
      <w:marLeft w:val="0"/>
      <w:marRight w:val="0"/>
      <w:marTop w:val="0"/>
      <w:marBottom w:val="0"/>
      <w:divBdr>
        <w:top w:val="none" w:sz="0" w:space="0" w:color="auto"/>
        <w:left w:val="none" w:sz="0" w:space="0" w:color="auto"/>
        <w:bottom w:val="none" w:sz="0" w:space="0" w:color="auto"/>
        <w:right w:val="none" w:sz="0" w:space="0" w:color="auto"/>
      </w:divBdr>
    </w:div>
    <w:div w:id="885676307">
      <w:marLeft w:val="0"/>
      <w:marRight w:val="0"/>
      <w:marTop w:val="0"/>
      <w:marBottom w:val="0"/>
      <w:divBdr>
        <w:top w:val="none" w:sz="0" w:space="0" w:color="auto"/>
        <w:left w:val="none" w:sz="0" w:space="0" w:color="auto"/>
        <w:bottom w:val="none" w:sz="0" w:space="0" w:color="auto"/>
        <w:right w:val="none" w:sz="0" w:space="0" w:color="auto"/>
      </w:divBdr>
    </w:div>
    <w:div w:id="896431772">
      <w:marLeft w:val="0"/>
      <w:marRight w:val="0"/>
      <w:marTop w:val="0"/>
      <w:marBottom w:val="0"/>
      <w:divBdr>
        <w:top w:val="none" w:sz="0" w:space="0" w:color="auto"/>
        <w:left w:val="none" w:sz="0" w:space="0" w:color="auto"/>
        <w:bottom w:val="none" w:sz="0" w:space="0" w:color="auto"/>
        <w:right w:val="none" w:sz="0" w:space="0" w:color="auto"/>
      </w:divBdr>
    </w:div>
    <w:div w:id="919369447">
      <w:marLeft w:val="0"/>
      <w:marRight w:val="0"/>
      <w:marTop w:val="0"/>
      <w:marBottom w:val="0"/>
      <w:divBdr>
        <w:top w:val="none" w:sz="0" w:space="0" w:color="auto"/>
        <w:left w:val="none" w:sz="0" w:space="0" w:color="auto"/>
        <w:bottom w:val="none" w:sz="0" w:space="0" w:color="auto"/>
        <w:right w:val="none" w:sz="0" w:space="0" w:color="auto"/>
      </w:divBdr>
    </w:div>
    <w:div w:id="1048382942">
      <w:marLeft w:val="0"/>
      <w:marRight w:val="0"/>
      <w:marTop w:val="0"/>
      <w:marBottom w:val="0"/>
      <w:divBdr>
        <w:top w:val="none" w:sz="0" w:space="0" w:color="auto"/>
        <w:left w:val="none" w:sz="0" w:space="0" w:color="auto"/>
        <w:bottom w:val="none" w:sz="0" w:space="0" w:color="auto"/>
        <w:right w:val="none" w:sz="0" w:space="0" w:color="auto"/>
      </w:divBdr>
    </w:div>
    <w:div w:id="1170754387">
      <w:marLeft w:val="0"/>
      <w:marRight w:val="0"/>
      <w:marTop w:val="0"/>
      <w:marBottom w:val="0"/>
      <w:divBdr>
        <w:top w:val="none" w:sz="0" w:space="0" w:color="auto"/>
        <w:left w:val="none" w:sz="0" w:space="0" w:color="auto"/>
        <w:bottom w:val="none" w:sz="0" w:space="0" w:color="auto"/>
        <w:right w:val="none" w:sz="0" w:space="0" w:color="auto"/>
      </w:divBdr>
    </w:div>
    <w:div w:id="1195729068">
      <w:marLeft w:val="0"/>
      <w:marRight w:val="0"/>
      <w:marTop w:val="0"/>
      <w:marBottom w:val="0"/>
      <w:divBdr>
        <w:top w:val="none" w:sz="0" w:space="0" w:color="auto"/>
        <w:left w:val="none" w:sz="0" w:space="0" w:color="auto"/>
        <w:bottom w:val="none" w:sz="0" w:space="0" w:color="auto"/>
        <w:right w:val="none" w:sz="0" w:space="0" w:color="auto"/>
      </w:divBdr>
    </w:div>
    <w:div w:id="1212881265">
      <w:marLeft w:val="0"/>
      <w:marRight w:val="0"/>
      <w:marTop w:val="0"/>
      <w:marBottom w:val="0"/>
      <w:divBdr>
        <w:top w:val="none" w:sz="0" w:space="0" w:color="auto"/>
        <w:left w:val="none" w:sz="0" w:space="0" w:color="auto"/>
        <w:bottom w:val="none" w:sz="0" w:space="0" w:color="auto"/>
        <w:right w:val="none" w:sz="0" w:space="0" w:color="auto"/>
      </w:divBdr>
    </w:div>
    <w:div w:id="1216817797">
      <w:marLeft w:val="0"/>
      <w:marRight w:val="0"/>
      <w:marTop w:val="0"/>
      <w:marBottom w:val="0"/>
      <w:divBdr>
        <w:top w:val="none" w:sz="0" w:space="0" w:color="auto"/>
        <w:left w:val="none" w:sz="0" w:space="0" w:color="auto"/>
        <w:bottom w:val="none" w:sz="0" w:space="0" w:color="auto"/>
        <w:right w:val="none" w:sz="0" w:space="0" w:color="auto"/>
      </w:divBdr>
    </w:div>
    <w:div w:id="1259944852">
      <w:marLeft w:val="0"/>
      <w:marRight w:val="0"/>
      <w:marTop w:val="0"/>
      <w:marBottom w:val="0"/>
      <w:divBdr>
        <w:top w:val="none" w:sz="0" w:space="0" w:color="auto"/>
        <w:left w:val="none" w:sz="0" w:space="0" w:color="auto"/>
        <w:bottom w:val="none" w:sz="0" w:space="0" w:color="auto"/>
        <w:right w:val="none" w:sz="0" w:space="0" w:color="auto"/>
      </w:divBdr>
    </w:div>
    <w:div w:id="1384791711">
      <w:marLeft w:val="0"/>
      <w:marRight w:val="0"/>
      <w:marTop w:val="0"/>
      <w:marBottom w:val="0"/>
      <w:divBdr>
        <w:top w:val="none" w:sz="0" w:space="0" w:color="auto"/>
        <w:left w:val="none" w:sz="0" w:space="0" w:color="auto"/>
        <w:bottom w:val="none" w:sz="0" w:space="0" w:color="auto"/>
        <w:right w:val="none" w:sz="0" w:space="0" w:color="auto"/>
      </w:divBdr>
    </w:div>
    <w:div w:id="1427724211">
      <w:marLeft w:val="0"/>
      <w:marRight w:val="0"/>
      <w:marTop w:val="0"/>
      <w:marBottom w:val="0"/>
      <w:divBdr>
        <w:top w:val="none" w:sz="0" w:space="0" w:color="auto"/>
        <w:left w:val="none" w:sz="0" w:space="0" w:color="auto"/>
        <w:bottom w:val="none" w:sz="0" w:space="0" w:color="auto"/>
        <w:right w:val="none" w:sz="0" w:space="0" w:color="auto"/>
      </w:divBdr>
    </w:div>
    <w:div w:id="1543252182">
      <w:marLeft w:val="0"/>
      <w:marRight w:val="0"/>
      <w:marTop w:val="0"/>
      <w:marBottom w:val="0"/>
      <w:divBdr>
        <w:top w:val="none" w:sz="0" w:space="0" w:color="auto"/>
        <w:left w:val="none" w:sz="0" w:space="0" w:color="auto"/>
        <w:bottom w:val="none" w:sz="0" w:space="0" w:color="auto"/>
        <w:right w:val="none" w:sz="0" w:space="0" w:color="auto"/>
      </w:divBdr>
    </w:div>
    <w:div w:id="1547525853">
      <w:marLeft w:val="0"/>
      <w:marRight w:val="0"/>
      <w:marTop w:val="0"/>
      <w:marBottom w:val="0"/>
      <w:divBdr>
        <w:top w:val="none" w:sz="0" w:space="0" w:color="auto"/>
        <w:left w:val="none" w:sz="0" w:space="0" w:color="auto"/>
        <w:bottom w:val="none" w:sz="0" w:space="0" w:color="auto"/>
        <w:right w:val="none" w:sz="0" w:space="0" w:color="auto"/>
      </w:divBdr>
    </w:div>
    <w:div w:id="1592204720">
      <w:marLeft w:val="0"/>
      <w:marRight w:val="0"/>
      <w:marTop w:val="0"/>
      <w:marBottom w:val="0"/>
      <w:divBdr>
        <w:top w:val="none" w:sz="0" w:space="0" w:color="auto"/>
        <w:left w:val="none" w:sz="0" w:space="0" w:color="auto"/>
        <w:bottom w:val="none" w:sz="0" w:space="0" w:color="auto"/>
        <w:right w:val="none" w:sz="0" w:space="0" w:color="auto"/>
      </w:divBdr>
    </w:div>
    <w:div w:id="1635326364">
      <w:marLeft w:val="0"/>
      <w:marRight w:val="0"/>
      <w:marTop w:val="0"/>
      <w:marBottom w:val="0"/>
      <w:divBdr>
        <w:top w:val="none" w:sz="0" w:space="0" w:color="auto"/>
        <w:left w:val="none" w:sz="0" w:space="0" w:color="auto"/>
        <w:bottom w:val="none" w:sz="0" w:space="0" w:color="auto"/>
        <w:right w:val="none" w:sz="0" w:space="0" w:color="auto"/>
      </w:divBdr>
    </w:div>
    <w:div w:id="1674608149">
      <w:marLeft w:val="0"/>
      <w:marRight w:val="0"/>
      <w:marTop w:val="0"/>
      <w:marBottom w:val="0"/>
      <w:divBdr>
        <w:top w:val="none" w:sz="0" w:space="0" w:color="auto"/>
        <w:left w:val="none" w:sz="0" w:space="0" w:color="auto"/>
        <w:bottom w:val="none" w:sz="0" w:space="0" w:color="auto"/>
        <w:right w:val="none" w:sz="0" w:space="0" w:color="auto"/>
      </w:divBdr>
    </w:div>
    <w:div w:id="1718316239">
      <w:marLeft w:val="0"/>
      <w:marRight w:val="0"/>
      <w:marTop w:val="0"/>
      <w:marBottom w:val="0"/>
      <w:divBdr>
        <w:top w:val="none" w:sz="0" w:space="0" w:color="auto"/>
        <w:left w:val="none" w:sz="0" w:space="0" w:color="auto"/>
        <w:bottom w:val="none" w:sz="0" w:space="0" w:color="auto"/>
        <w:right w:val="none" w:sz="0" w:space="0" w:color="auto"/>
      </w:divBdr>
    </w:div>
    <w:div w:id="1743136790">
      <w:marLeft w:val="0"/>
      <w:marRight w:val="0"/>
      <w:marTop w:val="0"/>
      <w:marBottom w:val="0"/>
      <w:divBdr>
        <w:top w:val="none" w:sz="0" w:space="0" w:color="auto"/>
        <w:left w:val="none" w:sz="0" w:space="0" w:color="auto"/>
        <w:bottom w:val="none" w:sz="0" w:space="0" w:color="auto"/>
        <w:right w:val="none" w:sz="0" w:space="0" w:color="auto"/>
      </w:divBdr>
    </w:div>
    <w:div w:id="1766412549">
      <w:marLeft w:val="0"/>
      <w:marRight w:val="0"/>
      <w:marTop w:val="0"/>
      <w:marBottom w:val="0"/>
      <w:divBdr>
        <w:top w:val="none" w:sz="0" w:space="0" w:color="auto"/>
        <w:left w:val="none" w:sz="0" w:space="0" w:color="auto"/>
        <w:bottom w:val="none" w:sz="0" w:space="0" w:color="auto"/>
        <w:right w:val="none" w:sz="0" w:space="0" w:color="auto"/>
      </w:divBdr>
    </w:div>
    <w:div w:id="1775249889">
      <w:marLeft w:val="0"/>
      <w:marRight w:val="0"/>
      <w:marTop w:val="0"/>
      <w:marBottom w:val="0"/>
      <w:divBdr>
        <w:top w:val="none" w:sz="0" w:space="0" w:color="auto"/>
        <w:left w:val="none" w:sz="0" w:space="0" w:color="auto"/>
        <w:bottom w:val="none" w:sz="0" w:space="0" w:color="auto"/>
        <w:right w:val="none" w:sz="0" w:space="0" w:color="auto"/>
      </w:divBdr>
    </w:div>
    <w:div w:id="1802191766">
      <w:marLeft w:val="0"/>
      <w:marRight w:val="0"/>
      <w:marTop w:val="0"/>
      <w:marBottom w:val="0"/>
      <w:divBdr>
        <w:top w:val="none" w:sz="0" w:space="0" w:color="auto"/>
        <w:left w:val="none" w:sz="0" w:space="0" w:color="auto"/>
        <w:bottom w:val="none" w:sz="0" w:space="0" w:color="auto"/>
        <w:right w:val="none" w:sz="0" w:space="0" w:color="auto"/>
      </w:divBdr>
    </w:div>
    <w:div w:id="1831749711">
      <w:marLeft w:val="0"/>
      <w:marRight w:val="0"/>
      <w:marTop w:val="0"/>
      <w:marBottom w:val="0"/>
      <w:divBdr>
        <w:top w:val="none" w:sz="0" w:space="0" w:color="auto"/>
        <w:left w:val="none" w:sz="0" w:space="0" w:color="auto"/>
        <w:bottom w:val="none" w:sz="0" w:space="0" w:color="auto"/>
        <w:right w:val="none" w:sz="0" w:space="0" w:color="auto"/>
      </w:divBdr>
    </w:div>
    <w:div w:id="1870026049">
      <w:marLeft w:val="0"/>
      <w:marRight w:val="0"/>
      <w:marTop w:val="0"/>
      <w:marBottom w:val="0"/>
      <w:divBdr>
        <w:top w:val="none" w:sz="0" w:space="0" w:color="auto"/>
        <w:left w:val="none" w:sz="0" w:space="0" w:color="auto"/>
        <w:bottom w:val="none" w:sz="0" w:space="0" w:color="auto"/>
        <w:right w:val="none" w:sz="0" w:space="0" w:color="auto"/>
      </w:divBdr>
    </w:div>
    <w:div w:id="1883516811">
      <w:marLeft w:val="0"/>
      <w:marRight w:val="0"/>
      <w:marTop w:val="0"/>
      <w:marBottom w:val="0"/>
      <w:divBdr>
        <w:top w:val="none" w:sz="0" w:space="0" w:color="auto"/>
        <w:left w:val="none" w:sz="0" w:space="0" w:color="auto"/>
        <w:bottom w:val="none" w:sz="0" w:space="0" w:color="auto"/>
        <w:right w:val="none" w:sz="0" w:space="0" w:color="auto"/>
      </w:divBdr>
    </w:div>
    <w:div w:id="1898541347">
      <w:marLeft w:val="0"/>
      <w:marRight w:val="0"/>
      <w:marTop w:val="0"/>
      <w:marBottom w:val="0"/>
      <w:divBdr>
        <w:top w:val="none" w:sz="0" w:space="0" w:color="auto"/>
        <w:left w:val="none" w:sz="0" w:space="0" w:color="auto"/>
        <w:bottom w:val="none" w:sz="0" w:space="0" w:color="auto"/>
        <w:right w:val="none" w:sz="0" w:space="0" w:color="auto"/>
      </w:divBdr>
    </w:div>
    <w:div w:id="1908495544">
      <w:marLeft w:val="0"/>
      <w:marRight w:val="0"/>
      <w:marTop w:val="0"/>
      <w:marBottom w:val="0"/>
      <w:divBdr>
        <w:top w:val="none" w:sz="0" w:space="0" w:color="auto"/>
        <w:left w:val="none" w:sz="0" w:space="0" w:color="auto"/>
        <w:bottom w:val="none" w:sz="0" w:space="0" w:color="auto"/>
        <w:right w:val="none" w:sz="0" w:space="0" w:color="auto"/>
      </w:divBdr>
    </w:div>
    <w:div w:id="1925911546">
      <w:marLeft w:val="0"/>
      <w:marRight w:val="0"/>
      <w:marTop w:val="0"/>
      <w:marBottom w:val="0"/>
      <w:divBdr>
        <w:top w:val="none" w:sz="0" w:space="0" w:color="auto"/>
        <w:left w:val="none" w:sz="0" w:space="0" w:color="auto"/>
        <w:bottom w:val="none" w:sz="0" w:space="0" w:color="auto"/>
        <w:right w:val="none" w:sz="0" w:space="0" w:color="auto"/>
      </w:divBdr>
    </w:div>
    <w:div w:id="1965648623">
      <w:marLeft w:val="0"/>
      <w:marRight w:val="0"/>
      <w:marTop w:val="0"/>
      <w:marBottom w:val="0"/>
      <w:divBdr>
        <w:top w:val="none" w:sz="0" w:space="0" w:color="auto"/>
        <w:left w:val="none" w:sz="0" w:space="0" w:color="auto"/>
        <w:bottom w:val="none" w:sz="0" w:space="0" w:color="auto"/>
        <w:right w:val="none" w:sz="0" w:space="0" w:color="auto"/>
      </w:divBdr>
    </w:div>
    <w:div w:id="1972175483">
      <w:marLeft w:val="0"/>
      <w:marRight w:val="0"/>
      <w:marTop w:val="0"/>
      <w:marBottom w:val="0"/>
      <w:divBdr>
        <w:top w:val="none" w:sz="0" w:space="0" w:color="auto"/>
        <w:left w:val="none" w:sz="0" w:space="0" w:color="auto"/>
        <w:bottom w:val="none" w:sz="0" w:space="0" w:color="auto"/>
        <w:right w:val="none" w:sz="0" w:space="0" w:color="auto"/>
      </w:divBdr>
    </w:div>
    <w:div w:id="2009550259">
      <w:marLeft w:val="0"/>
      <w:marRight w:val="0"/>
      <w:marTop w:val="0"/>
      <w:marBottom w:val="0"/>
      <w:divBdr>
        <w:top w:val="none" w:sz="0" w:space="0" w:color="auto"/>
        <w:left w:val="none" w:sz="0" w:space="0" w:color="auto"/>
        <w:bottom w:val="none" w:sz="0" w:space="0" w:color="auto"/>
        <w:right w:val="none" w:sz="0" w:space="0" w:color="auto"/>
      </w:divBdr>
    </w:div>
    <w:div w:id="2018799335">
      <w:marLeft w:val="0"/>
      <w:marRight w:val="0"/>
      <w:marTop w:val="0"/>
      <w:marBottom w:val="0"/>
      <w:divBdr>
        <w:top w:val="none" w:sz="0" w:space="0" w:color="auto"/>
        <w:left w:val="none" w:sz="0" w:space="0" w:color="auto"/>
        <w:bottom w:val="none" w:sz="0" w:space="0" w:color="auto"/>
        <w:right w:val="none" w:sz="0" w:space="0" w:color="auto"/>
      </w:divBdr>
    </w:div>
    <w:div w:id="205877479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FE831-D767-42DB-8F8C-F6938731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Index [WPRef]</vt:lpstr>
    </vt:vector>
  </TitlesOfParts>
  <Company/>
  <LinksUpToDate>false</LinksUpToDate>
  <CharactersWithSpaces>13157</CharactersWithSpaces>
  <SharedDoc>false</SharedDoc>
  <HLinks>
    <vt:vector size="6" baseType="variant">
      <vt:variant>
        <vt:i4>4915225</vt:i4>
      </vt:variant>
      <vt:variant>
        <vt:i4>139</vt:i4>
      </vt:variant>
      <vt:variant>
        <vt:i4>0</vt:i4>
      </vt:variant>
      <vt:variant>
        <vt:i4>5</vt:i4>
      </vt:variant>
      <vt:variant>
        <vt:lpwstr>http://www.aicpa.org/cpe-learning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 [WPRef]</dc:title>
  <dc:subject/>
  <dc:creator>Jenna M. Walaszek</dc:creator>
  <cp:keywords/>
  <dc:description/>
  <cp:lastModifiedBy>Story S. Shaw</cp:lastModifiedBy>
  <cp:revision>2</cp:revision>
  <dcterms:created xsi:type="dcterms:W3CDTF">2025-08-05T12:20:00Z</dcterms:created>
  <dcterms:modified xsi:type="dcterms:W3CDTF">2025-08-05T12:20:00Z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PC_Book_Acronym">
    <vt:lpwstr>EBP</vt:lpwstr>
  </property>
  <property fmtid="{D5CDD505-2E9C-101B-9397-08002B2CF9AE}" pid="3" name="PPC_Book_Name">
    <vt:lpwstr>Audits of Employee Benefit Plans</vt:lpwstr>
  </property>
  <property fmtid="{D5CDD505-2E9C-101B-9397-08002B2CF9AE}" pid="4" name="PPC_CD_Acronym">
    <vt:lpwstr>AA</vt:lpwstr>
  </property>
  <property fmtid="{D5CDD505-2E9C-101B-9397-08002B2CF9AE}" pid="5" name="PPC_Engagement_ID">
    <vt:lpwstr>f3570e865635ef1181060050569e0c64</vt:lpwstr>
  </property>
  <property fmtid="{D5CDD505-2E9C-101B-9397-08002B2CF9AE}" pid="6" name="PPC_Engagement_Audit_Area_ID">
    <vt:lpwstr>3d580e865635ef1181060050569e0c64</vt:lpwstr>
  </property>
  <property fmtid="{D5CDD505-2E9C-101B-9397-08002B2CF9AE}" pid="7" name="PPC_Product_Code">
    <vt:lpwstr>OBET</vt:lpwstr>
  </property>
  <property fmtid="{D5CDD505-2E9C-101B-9397-08002B2CF9AE}" pid="8" name="PPC_Product_Edition">
    <vt:lpwstr>(2/24)</vt:lpwstr>
  </property>
  <property fmtid="{D5CDD505-2E9C-101B-9397-08002B2CF9AE}" pid="9" name="PPC_Replace_Guids">
    <vt:lpwstr>b7542ddf07e941d68bd6f9011bb14e9a</vt:lpwstr>
  </property>
  <property fmtid="{D5CDD505-2E9C-101B-9397-08002B2CF9AE}" pid="10" name="PPC_Smart_Practice_Aid">
    <vt:lpwstr>True</vt:lpwstr>
  </property>
  <property fmtid="{D5CDD505-2E9C-101B-9397-08002B2CF9AE}" pid="11" name="PPC_Template_Accepted">
    <vt:lpwstr>false</vt:lpwstr>
  </property>
  <property fmtid="{D5CDD505-2E9C-101B-9397-08002B2CF9AE}" pid="12" name="PPC_Template_Client_Name">
    <vt:lpwstr>Komax Corporation 401(k) Retirement Plan</vt:lpwstr>
  </property>
  <property fmtid="{D5CDD505-2E9C-101B-9397-08002B2CF9AE}" pid="13" name="PPC_Template_Data_Share">
    <vt:lpwstr>0</vt:lpwstr>
  </property>
  <property fmtid="{D5CDD505-2E9C-101B-9397-08002B2CF9AE}" pid="14" name="PPC_Template_Engagement_Date">
    <vt:lpwstr>12/31/2024</vt:lpwstr>
  </property>
  <property fmtid="{D5CDD505-2E9C-101B-9397-08002B2CF9AE}" pid="15" name="PPC_Template_File">
    <vt:lpwstr>EBP-AP-10 General Planning Procedures.doc</vt:lpwstr>
  </property>
  <property fmtid="{D5CDD505-2E9C-101B-9397-08002B2CF9AE}" pid="16" name="PPC_Template_ID">
    <vt:lpwstr>e168e8416f89447dbc08edcb3606a87e</vt:lpwstr>
  </property>
  <property fmtid="{D5CDD505-2E9C-101B-9397-08002B2CF9AE}" pid="17" name="PPC_Template_Menu_Type">
    <vt:lpwstr>AP</vt:lpwstr>
  </property>
  <property fmtid="{D5CDD505-2E9C-101B-9397-08002B2CF9AE}" pid="18" name="PPC_Template_Number">
    <vt:lpwstr>10</vt:lpwstr>
  </property>
  <property fmtid="{D5CDD505-2E9C-101B-9397-08002B2CF9AE}" pid="19" name="PPC_Template_Section">
    <vt:lpwstr>AP</vt:lpwstr>
  </property>
  <property fmtid="{D5CDD505-2E9C-101B-9397-08002B2CF9AE}" pid="20" name="PPC_Template_Security">
    <vt:lpwstr>True</vt:lpwstr>
  </property>
  <property fmtid="{D5CDD505-2E9C-101B-9397-08002B2CF9AE}" pid="21" name="PPC_Template_Title">
    <vt:lpwstr>EBP-AP-10: Audit Program for General Planning Procedures</vt:lpwstr>
  </property>
  <property fmtid="{D5CDD505-2E9C-101B-9397-08002B2CF9AE}" pid="22" name="PPC_Template_Title_Prefix">
    <vt:lpwstr>EBP-AP-10</vt:lpwstr>
  </property>
  <property fmtid="{D5CDD505-2E9C-101B-9397-08002B2CF9AE}" pid="23" name="PPC_Template_Type">
    <vt:lpwstr>AP</vt:lpwstr>
  </property>
  <property fmtid="{D5CDD505-2E9C-101B-9397-08002B2CF9AE}" pid="24" name="PPC_Template_Version">
    <vt:lpwstr>202402.0</vt:lpwstr>
  </property>
  <property fmtid="{D5CDD505-2E9C-101B-9397-08002B2CF9AE}" pid="25" name="ESCHECK">
    <vt:lpwstr>true</vt:lpwstr>
  </property>
  <property fmtid="{D5CDD505-2E9C-101B-9397-08002B2CF9AE}" pid="26" name="PPC_Spa_Engagement_Name">
    <vt:lpwstr>2023 Audit</vt:lpwstr>
  </property>
  <property fmtid="{D5CDD505-2E9C-101B-9397-08002B2CF9AE}" pid="27" name="PPC_Workpaper_Reference">
    <vt:lpwstr>WPRef</vt:lpwstr>
  </property>
  <property fmtid="{D5CDD505-2E9C-101B-9397-08002B2CF9AE}" pid="28" name="PPC_HasUnsignedSteps">
    <vt:lpwstr>True</vt:lpwstr>
  </property>
  <property fmtid="{D5CDD505-2E9C-101B-9397-08002B2CF9AE}" pid="29" name="Version">
    <vt:i4>20</vt:i4>
  </property>
</Properties>
</file>